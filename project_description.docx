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4CA3C" w14:textId="2A0E2277" w:rsidR="009C555C" w:rsidRPr="00CC4477" w:rsidRDefault="00B948C4" w:rsidP="00B41DF4">
      <w:pPr>
        <w:pStyle w:val="ListParagraph"/>
        <w:numPr>
          <w:ilvl w:val="0"/>
          <w:numId w:val="6"/>
        </w:numPr>
        <w:spacing w:line="276" w:lineRule="auto"/>
        <w:rPr>
          <w:rFonts w:ascii="Arial" w:hAnsi="Arial" w:cs="Arial"/>
          <w:b/>
          <w:bCs/>
          <w:sz w:val="16"/>
          <w:szCs w:val="16"/>
        </w:rPr>
      </w:pPr>
      <w:r w:rsidRPr="00CC4477">
        <w:rPr>
          <w:rFonts w:ascii="Arial" w:hAnsi="Arial" w:cs="Arial"/>
          <w:b/>
          <w:bCs/>
          <w:sz w:val="16"/>
          <w:szCs w:val="16"/>
        </w:rPr>
        <w:t>Giới thiệu</w:t>
      </w:r>
    </w:p>
    <w:p w14:paraId="326E8B45" w14:textId="7DE3CCFA" w:rsidR="00B41DF4" w:rsidRPr="00CC4477" w:rsidRDefault="00C1164A" w:rsidP="00B41DF4">
      <w:pPr>
        <w:pStyle w:val="ListParagraph"/>
        <w:numPr>
          <w:ilvl w:val="1"/>
          <w:numId w:val="7"/>
        </w:numPr>
        <w:spacing w:line="276" w:lineRule="auto"/>
        <w:rPr>
          <w:rFonts w:ascii="Arial" w:hAnsi="Arial" w:cs="Arial"/>
          <w:b/>
          <w:bCs/>
          <w:sz w:val="16"/>
          <w:szCs w:val="16"/>
        </w:rPr>
      </w:pPr>
      <w:r w:rsidRPr="00CC4477">
        <w:rPr>
          <w:rFonts w:ascii="Arial" w:hAnsi="Arial" w:cs="Arial"/>
          <w:b/>
          <w:bCs/>
          <w:sz w:val="16"/>
          <w:szCs w:val="16"/>
        </w:rPr>
        <w:t xml:space="preserve"> </w:t>
      </w:r>
      <w:r w:rsidR="00B948C4" w:rsidRPr="00CC4477">
        <w:rPr>
          <w:rFonts w:ascii="Arial" w:hAnsi="Arial" w:cs="Arial"/>
          <w:b/>
          <w:bCs/>
          <w:sz w:val="16"/>
          <w:szCs w:val="16"/>
        </w:rPr>
        <w:t>Công nghệ sử dụng trong dự án quản lý công việc</w:t>
      </w:r>
    </w:p>
    <w:p w14:paraId="3E38CF91" w14:textId="231D95E0" w:rsidR="00B41DF4" w:rsidRPr="00CC4477" w:rsidRDefault="00B41DF4" w:rsidP="00B41DF4">
      <w:pPr>
        <w:pStyle w:val="ListParagraph"/>
        <w:numPr>
          <w:ilvl w:val="0"/>
          <w:numId w:val="9"/>
        </w:numPr>
        <w:spacing w:line="276" w:lineRule="auto"/>
        <w:rPr>
          <w:rFonts w:ascii="Arial" w:hAnsi="Arial" w:cs="Arial"/>
          <w:sz w:val="16"/>
          <w:szCs w:val="16"/>
        </w:rPr>
      </w:pPr>
      <w:r w:rsidRPr="00CC4477">
        <w:rPr>
          <w:rFonts w:ascii="Arial" w:hAnsi="Arial" w:cs="Arial"/>
          <w:sz w:val="16"/>
          <w:szCs w:val="16"/>
        </w:rPr>
        <w:t>NodeJS, MongoDB – lập trình backend cho bên server</w:t>
      </w:r>
    </w:p>
    <w:p w14:paraId="6CC21DF6" w14:textId="31E1381E" w:rsidR="00C1164A" w:rsidRPr="00CC4477" w:rsidRDefault="00B41DF4" w:rsidP="007C21BB">
      <w:pPr>
        <w:pStyle w:val="ListParagraph"/>
        <w:numPr>
          <w:ilvl w:val="0"/>
          <w:numId w:val="9"/>
        </w:numPr>
        <w:spacing w:line="276" w:lineRule="auto"/>
        <w:rPr>
          <w:rFonts w:ascii="Arial" w:hAnsi="Arial" w:cs="Arial"/>
          <w:sz w:val="16"/>
          <w:szCs w:val="16"/>
        </w:rPr>
      </w:pPr>
      <w:r w:rsidRPr="00CC4477">
        <w:rPr>
          <w:rFonts w:ascii="Arial" w:hAnsi="Arial" w:cs="Arial"/>
          <w:sz w:val="16"/>
          <w:szCs w:val="16"/>
        </w:rPr>
        <w:t>ReactJS, Redux – lập trình frontend cho bên client.</w:t>
      </w:r>
      <w:r w:rsidR="00C1164A" w:rsidRPr="00CC4477">
        <w:rPr>
          <w:rFonts w:ascii="Arial" w:hAnsi="Arial" w:cs="Arial"/>
          <w:sz w:val="16"/>
          <w:szCs w:val="16"/>
        </w:rPr>
        <w:t xml:space="preserve"> </w:t>
      </w:r>
    </w:p>
    <w:p w14:paraId="28329EC2" w14:textId="77777777" w:rsidR="007C21BB" w:rsidRPr="00CC4477" w:rsidRDefault="007C21BB" w:rsidP="007C21BB">
      <w:pPr>
        <w:pStyle w:val="ListParagraph"/>
        <w:spacing w:line="276" w:lineRule="auto"/>
        <w:ind w:left="1152"/>
        <w:rPr>
          <w:rFonts w:ascii="Arial" w:hAnsi="Arial" w:cs="Arial"/>
          <w:sz w:val="16"/>
          <w:szCs w:val="16"/>
        </w:rPr>
      </w:pPr>
    </w:p>
    <w:p w14:paraId="2CCF524F" w14:textId="273B9C51" w:rsidR="00B41DF4" w:rsidRPr="00CC4477" w:rsidRDefault="00C1164A" w:rsidP="00B41DF4">
      <w:pPr>
        <w:pStyle w:val="ListParagraph"/>
        <w:numPr>
          <w:ilvl w:val="1"/>
          <w:numId w:val="7"/>
        </w:numPr>
        <w:spacing w:line="276" w:lineRule="auto"/>
        <w:rPr>
          <w:rFonts w:ascii="Arial" w:hAnsi="Arial" w:cs="Arial"/>
          <w:b/>
          <w:bCs/>
          <w:sz w:val="16"/>
          <w:szCs w:val="16"/>
        </w:rPr>
      </w:pPr>
      <w:r w:rsidRPr="00CC4477">
        <w:rPr>
          <w:rFonts w:ascii="Arial" w:hAnsi="Arial" w:cs="Arial"/>
          <w:b/>
          <w:bCs/>
          <w:sz w:val="16"/>
          <w:szCs w:val="16"/>
        </w:rPr>
        <w:t xml:space="preserve"> </w:t>
      </w:r>
      <w:r w:rsidR="00B41DF4" w:rsidRPr="00CC4477">
        <w:rPr>
          <w:rFonts w:ascii="Arial" w:hAnsi="Arial" w:cs="Arial"/>
          <w:b/>
          <w:bCs/>
          <w:sz w:val="16"/>
          <w:szCs w:val="16"/>
        </w:rPr>
        <w:t>Một số thuật ngữ cần chú ý</w:t>
      </w:r>
    </w:p>
    <w:p w14:paraId="5CE8D9EF" w14:textId="74D9363B" w:rsidR="00B41DF4" w:rsidRPr="00CC4477" w:rsidRDefault="00C1164A" w:rsidP="00B41DF4">
      <w:pPr>
        <w:pStyle w:val="ListParagraph"/>
        <w:numPr>
          <w:ilvl w:val="0"/>
          <w:numId w:val="2"/>
        </w:numPr>
        <w:spacing w:line="276" w:lineRule="auto"/>
        <w:rPr>
          <w:rFonts w:ascii="Arial" w:hAnsi="Arial" w:cs="Arial"/>
          <w:sz w:val="16"/>
          <w:szCs w:val="16"/>
        </w:rPr>
      </w:pPr>
      <w:r w:rsidRPr="00CC4477">
        <w:rPr>
          <w:rFonts w:ascii="Arial" w:hAnsi="Arial" w:cs="Arial"/>
          <w:b/>
          <w:bCs/>
          <w:sz w:val="16"/>
          <w:szCs w:val="16"/>
        </w:rPr>
        <w:t>Database</w:t>
      </w:r>
      <w:r w:rsidRPr="00CC4477">
        <w:rPr>
          <w:rFonts w:ascii="Arial" w:hAnsi="Arial" w:cs="Arial"/>
          <w:sz w:val="16"/>
          <w:szCs w:val="16"/>
        </w:rPr>
        <w:t xml:space="preserve"> ( DB ) : Nơi chứa các Collection – giống với cơ sở dữ liệu quan hệ thì chứa các bảng.</w:t>
      </w:r>
    </w:p>
    <w:p w14:paraId="4C027663" w14:textId="3F91602C" w:rsidR="00C1164A" w:rsidRPr="00CC4477" w:rsidRDefault="00C1164A" w:rsidP="00C1164A">
      <w:pPr>
        <w:pStyle w:val="ListParagraph"/>
        <w:numPr>
          <w:ilvl w:val="0"/>
          <w:numId w:val="2"/>
        </w:numPr>
        <w:spacing w:line="276" w:lineRule="auto"/>
        <w:rPr>
          <w:rFonts w:ascii="Arial" w:hAnsi="Arial" w:cs="Arial"/>
          <w:sz w:val="16"/>
          <w:szCs w:val="16"/>
        </w:rPr>
      </w:pPr>
      <w:r w:rsidRPr="00CC4477">
        <w:rPr>
          <w:rFonts w:ascii="Arial" w:hAnsi="Arial" w:cs="Arial"/>
          <w:b/>
          <w:bCs/>
          <w:sz w:val="16"/>
          <w:szCs w:val="16"/>
        </w:rPr>
        <w:t>Collection</w:t>
      </w:r>
      <w:r w:rsidRPr="00CC4477">
        <w:rPr>
          <w:rFonts w:ascii="Arial" w:hAnsi="Arial" w:cs="Arial"/>
          <w:sz w:val="16"/>
          <w:szCs w:val="16"/>
        </w:rPr>
        <w:t xml:space="preserve"> : Là nhóm của nhiều Document trong MongoDB . Collection có thể được hiểu tương ứng như là 1 bảng trong cơ sở dữ liệu quan hệ ( SQL ). Các collection không nhất thiết phải định nghĩa các cột, các hàng hay kiểu dữ liệu trước như trong Cơ sở dữ liệu quan hệ vì tất cả thông tin được lưu dưới dạng document.</w:t>
      </w:r>
    </w:p>
    <w:p w14:paraId="14610132" w14:textId="77777777" w:rsidR="00B41DF4" w:rsidRPr="00CC4477" w:rsidRDefault="00B41DF4" w:rsidP="00B41DF4">
      <w:pPr>
        <w:pStyle w:val="ListParagraph"/>
        <w:numPr>
          <w:ilvl w:val="0"/>
          <w:numId w:val="2"/>
        </w:numPr>
        <w:spacing w:line="276" w:lineRule="auto"/>
        <w:rPr>
          <w:rFonts w:ascii="Arial" w:hAnsi="Arial" w:cs="Arial"/>
          <w:sz w:val="16"/>
          <w:szCs w:val="16"/>
        </w:rPr>
      </w:pPr>
      <w:r w:rsidRPr="00CC4477">
        <w:rPr>
          <w:rFonts w:ascii="Arial" w:hAnsi="Arial" w:cs="Arial"/>
          <w:b/>
          <w:bCs/>
          <w:sz w:val="16"/>
          <w:szCs w:val="16"/>
        </w:rPr>
        <w:t>Document</w:t>
      </w:r>
      <w:r w:rsidRPr="00CC4477">
        <w:rPr>
          <w:rFonts w:ascii="Arial" w:hAnsi="Arial" w:cs="Arial"/>
          <w:sz w:val="16"/>
          <w:szCs w:val="16"/>
        </w:rPr>
        <w:t>: Là 1 bản ghi thuộc 1 Collection. Các Document lần lượt bao gồm các trường tên và giá trị tương ứng.</w:t>
      </w:r>
    </w:p>
    <w:p w14:paraId="665907D4" w14:textId="2456074A" w:rsidR="00B41DF4" w:rsidRPr="00CC4477" w:rsidRDefault="00B41DF4" w:rsidP="00B41DF4">
      <w:pPr>
        <w:pStyle w:val="ListParagraph"/>
        <w:numPr>
          <w:ilvl w:val="0"/>
          <w:numId w:val="2"/>
        </w:numPr>
        <w:spacing w:line="276" w:lineRule="auto"/>
        <w:rPr>
          <w:rFonts w:ascii="Arial" w:hAnsi="Arial" w:cs="Arial"/>
          <w:i/>
          <w:iCs/>
          <w:sz w:val="16"/>
          <w:szCs w:val="16"/>
        </w:rPr>
      </w:pPr>
      <w:r w:rsidRPr="00CC4477">
        <w:rPr>
          <w:rFonts w:ascii="Arial" w:hAnsi="Arial" w:cs="Arial"/>
          <w:b/>
          <w:bCs/>
          <w:sz w:val="16"/>
          <w:szCs w:val="16"/>
        </w:rPr>
        <w:t>JSON</w:t>
      </w:r>
      <w:r w:rsidRPr="00CC4477">
        <w:rPr>
          <w:rFonts w:ascii="Arial" w:hAnsi="Arial" w:cs="Arial"/>
          <w:sz w:val="16"/>
          <w:szCs w:val="16"/>
        </w:rPr>
        <w:t xml:space="preserve">: Viết tắt của JavaScript Object Notation. Con người có thể đọc được ở định dạng văn bản đơn giản thể hiện cho các dữ liệu có cấu trúc. </w:t>
      </w:r>
    </w:p>
    <w:p w14:paraId="75B69F7D" w14:textId="77777777" w:rsidR="00B41DF4" w:rsidRPr="00CC4477" w:rsidRDefault="00B41DF4" w:rsidP="00B41DF4">
      <w:pPr>
        <w:pStyle w:val="ListParagraph"/>
        <w:keepNext/>
        <w:numPr>
          <w:ilvl w:val="0"/>
          <w:numId w:val="2"/>
        </w:numPr>
        <w:spacing w:line="276" w:lineRule="auto"/>
        <w:jc w:val="center"/>
        <w:rPr>
          <w:rFonts w:ascii="Arial" w:hAnsi="Arial" w:cs="Arial"/>
          <w:sz w:val="16"/>
          <w:szCs w:val="16"/>
        </w:rPr>
      </w:pPr>
      <w:r w:rsidRPr="00CC4477">
        <w:rPr>
          <w:rFonts w:ascii="Arial" w:hAnsi="Arial" w:cs="Arial"/>
          <w:noProof/>
          <w:sz w:val="16"/>
          <w:szCs w:val="16"/>
        </w:rPr>
        <w:drawing>
          <wp:inline distT="0" distB="0" distL="0" distR="0" wp14:anchorId="3D0A6B5B" wp14:editId="7C5991F5">
            <wp:extent cx="3018790" cy="2329133"/>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nhDangJSON_DEMO.PNG"/>
                    <pic:cNvPicPr/>
                  </pic:nvPicPr>
                  <pic:blipFill>
                    <a:blip r:embed="rId8">
                      <a:extLst>
                        <a:ext uri="{28A0092B-C50C-407E-A947-70E740481C1C}">
                          <a14:useLocalDpi xmlns:a14="http://schemas.microsoft.com/office/drawing/2010/main" val="0"/>
                        </a:ext>
                      </a:extLst>
                    </a:blip>
                    <a:stretch>
                      <a:fillRect/>
                    </a:stretch>
                  </pic:blipFill>
                  <pic:spPr>
                    <a:xfrm>
                      <a:off x="0" y="0"/>
                      <a:ext cx="3119649" cy="2406951"/>
                    </a:xfrm>
                    <a:prstGeom prst="rect">
                      <a:avLst/>
                    </a:prstGeom>
                  </pic:spPr>
                </pic:pic>
              </a:graphicData>
            </a:graphic>
          </wp:inline>
        </w:drawing>
      </w:r>
    </w:p>
    <w:p w14:paraId="008E44E8" w14:textId="69341006" w:rsidR="00B41DF4" w:rsidRPr="00CC4477" w:rsidRDefault="00B41DF4" w:rsidP="00B41DF4">
      <w:pPr>
        <w:pStyle w:val="Caption"/>
        <w:jc w:val="center"/>
        <w:rPr>
          <w:rFonts w:ascii="Arial" w:hAnsi="Arial" w:cs="Arial"/>
          <w:i w:val="0"/>
          <w:iCs w:val="0"/>
          <w:sz w:val="16"/>
          <w:szCs w:val="16"/>
        </w:rPr>
      </w:pPr>
      <w:r w:rsidRPr="00CC4477">
        <w:rPr>
          <w:rFonts w:ascii="Arial" w:hAnsi="Arial" w:cs="Arial"/>
          <w:i w:val="0"/>
          <w:iCs w:val="0"/>
          <w:sz w:val="16"/>
          <w:szCs w:val="16"/>
        </w:rPr>
        <w:t xml:space="preserve">Hình </w:t>
      </w:r>
      <w:r w:rsidRPr="00CC4477">
        <w:rPr>
          <w:rFonts w:ascii="Arial" w:hAnsi="Arial" w:cs="Arial"/>
          <w:i w:val="0"/>
          <w:iCs w:val="0"/>
          <w:sz w:val="16"/>
          <w:szCs w:val="16"/>
        </w:rPr>
        <w:fldChar w:fldCharType="begin"/>
      </w:r>
      <w:r w:rsidRPr="00CC4477">
        <w:rPr>
          <w:rFonts w:ascii="Arial" w:hAnsi="Arial" w:cs="Arial"/>
          <w:i w:val="0"/>
          <w:iCs w:val="0"/>
          <w:sz w:val="16"/>
          <w:szCs w:val="16"/>
        </w:rPr>
        <w:instrText xml:space="preserve"> SEQ Hình \* ARABIC </w:instrText>
      </w:r>
      <w:r w:rsidRPr="00CC4477">
        <w:rPr>
          <w:rFonts w:ascii="Arial" w:hAnsi="Arial" w:cs="Arial"/>
          <w:i w:val="0"/>
          <w:iCs w:val="0"/>
          <w:sz w:val="16"/>
          <w:szCs w:val="16"/>
        </w:rPr>
        <w:fldChar w:fldCharType="separate"/>
      </w:r>
      <w:r w:rsidR="00064AFC" w:rsidRPr="00CC4477">
        <w:rPr>
          <w:rFonts w:ascii="Arial" w:hAnsi="Arial" w:cs="Arial"/>
          <w:i w:val="0"/>
          <w:iCs w:val="0"/>
          <w:noProof/>
          <w:sz w:val="16"/>
          <w:szCs w:val="16"/>
        </w:rPr>
        <w:t>1</w:t>
      </w:r>
      <w:r w:rsidRPr="00CC4477">
        <w:rPr>
          <w:rFonts w:ascii="Arial" w:hAnsi="Arial" w:cs="Arial"/>
          <w:i w:val="0"/>
          <w:iCs w:val="0"/>
          <w:sz w:val="16"/>
          <w:szCs w:val="16"/>
        </w:rPr>
        <w:fldChar w:fldCharType="end"/>
      </w:r>
      <w:r w:rsidRPr="00CC4477">
        <w:rPr>
          <w:rFonts w:ascii="Arial" w:hAnsi="Arial" w:cs="Arial"/>
          <w:i w:val="0"/>
          <w:iCs w:val="0"/>
          <w:sz w:val="16"/>
          <w:szCs w:val="16"/>
        </w:rPr>
        <w:t>. Ví dụ về JSON</w:t>
      </w:r>
    </w:p>
    <w:p w14:paraId="76C27257" w14:textId="77777777" w:rsidR="00B41DF4" w:rsidRPr="00CC4477" w:rsidRDefault="00B41DF4" w:rsidP="00B41DF4">
      <w:pPr>
        <w:pStyle w:val="ListParagraph"/>
        <w:spacing w:line="276" w:lineRule="auto"/>
        <w:ind w:left="1152"/>
        <w:rPr>
          <w:rFonts w:ascii="Arial" w:hAnsi="Arial" w:cs="Arial"/>
          <w:sz w:val="16"/>
          <w:szCs w:val="16"/>
        </w:rPr>
      </w:pPr>
    </w:p>
    <w:p w14:paraId="6518A9D6" w14:textId="101443D7" w:rsidR="00B41DF4" w:rsidRPr="00CC4477" w:rsidRDefault="00B41DF4" w:rsidP="00B41DF4">
      <w:pPr>
        <w:pStyle w:val="ListParagraph"/>
        <w:numPr>
          <w:ilvl w:val="0"/>
          <w:numId w:val="2"/>
        </w:numPr>
        <w:spacing w:line="276" w:lineRule="auto"/>
        <w:rPr>
          <w:rFonts w:ascii="Arial" w:hAnsi="Arial" w:cs="Arial"/>
          <w:sz w:val="16"/>
          <w:szCs w:val="16"/>
        </w:rPr>
      </w:pPr>
      <w:r w:rsidRPr="00CC4477">
        <w:rPr>
          <w:rFonts w:ascii="Arial" w:hAnsi="Arial" w:cs="Arial"/>
          <w:b/>
          <w:bCs/>
          <w:sz w:val="16"/>
          <w:szCs w:val="16"/>
        </w:rPr>
        <w:t xml:space="preserve">User </w:t>
      </w:r>
      <w:r w:rsidRPr="00CC4477">
        <w:rPr>
          <w:rFonts w:ascii="Arial" w:hAnsi="Arial" w:cs="Arial"/>
          <w:sz w:val="16"/>
          <w:szCs w:val="16"/>
        </w:rPr>
        <w:t xml:space="preserve">: người </w:t>
      </w:r>
      <w:r w:rsidR="00B861F6" w:rsidRPr="00CC4477">
        <w:rPr>
          <w:rFonts w:ascii="Arial" w:hAnsi="Arial" w:cs="Arial"/>
          <w:sz w:val="16"/>
          <w:szCs w:val="16"/>
        </w:rPr>
        <w:t>dùng</w:t>
      </w:r>
    </w:p>
    <w:p w14:paraId="7E38512D" w14:textId="77777777" w:rsidR="00B41DF4" w:rsidRPr="00CC4477" w:rsidRDefault="00B41DF4" w:rsidP="00B41DF4">
      <w:pPr>
        <w:pStyle w:val="ListParagraph"/>
        <w:numPr>
          <w:ilvl w:val="0"/>
          <w:numId w:val="2"/>
        </w:numPr>
        <w:spacing w:line="276" w:lineRule="auto"/>
        <w:rPr>
          <w:rFonts w:ascii="Arial" w:hAnsi="Arial" w:cs="Arial"/>
          <w:sz w:val="16"/>
          <w:szCs w:val="16"/>
        </w:rPr>
      </w:pPr>
      <w:r w:rsidRPr="00CC4477">
        <w:rPr>
          <w:rFonts w:ascii="Arial" w:hAnsi="Arial" w:cs="Arial"/>
          <w:b/>
          <w:bCs/>
          <w:sz w:val="16"/>
          <w:szCs w:val="16"/>
        </w:rPr>
        <w:t>Role</w:t>
      </w:r>
      <w:r w:rsidRPr="00CC4477">
        <w:rPr>
          <w:rFonts w:ascii="Arial" w:hAnsi="Arial" w:cs="Arial"/>
          <w:sz w:val="16"/>
          <w:szCs w:val="16"/>
        </w:rPr>
        <w:t xml:space="preserve"> : vai trò, chức danh,… của người dùng.</w:t>
      </w:r>
    </w:p>
    <w:p w14:paraId="518F34C4" w14:textId="2372BF71" w:rsidR="00B41DF4" w:rsidRPr="00CC4477" w:rsidRDefault="00B41DF4" w:rsidP="00B41DF4">
      <w:pPr>
        <w:pStyle w:val="ListParagraph"/>
        <w:numPr>
          <w:ilvl w:val="0"/>
          <w:numId w:val="2"/>
        </w:numPr>
        <w:spacing w:line="276" w:lineRule="auto"/>
        <w:rPr>
          <w:rFonts w:ascii="Arial" w:hAnsi="Arial" w:cs="Arial"/>
          <w:sz w:val="16"/>
          <w:szCs w:val="16"/>
        </w:rPr>
      </w:pPr>
      <w:r w:rsidRPr="00CC4477">
        <w:rPr>
          <w:rFonts w:ascii="Arial" w:hAnsi="Arial" w:cs="Arial"/>
          <w:b/>
          <w:bCs/>
          <w:sz w:val="16"/>
          <w:szCs w:val="16"/>
        </w:rPr>
        <w:t>Resouce</w:t>
      </w:r>
      <w:r w:rsidRPr="00CC4477">
        <w:rPr>
          <w:rFonts w:ascii="Arial" w:hAnsi="Arial" w:cs="Arial"/>
          <w:sz w:val="16"/>
          <w:szCs w:val="16"/>
        </w:rPr>
        <w:t xml:space="preserve"> : tài nguyên của hệ thống</w:t>
      </w:r>
      <w:r w:rsidR="00926CF1" w:rsidRPr="00CC4477">
        <w:rPr>
          <w:rFonts w:ascii="Arial" w:hAnsi="Arial" w:cs="Arial"/>
          <w:sz w:val="16"/>
          <w:szCs w:val="16"/>
        </w:rPr>
        <w:t>, có thể là các page của website, các button trên giao diện, các tài liệu biểu mẫu ,…</w:t>
      </w:r>
    </w:p>
    <w:p w14:paraId="7DE82222" w14:textId="77777777" w:rsidR="00B41DF4" w:rsidRPr="00CC4477" w:rsidRDefault="00B41DF4" w:rsidP="00B41DF4">
      <w:pPr>
        <w:pStyle w:val="ListParagraph"/>
        <w:numPr>
          <w:ilvl w:val="0"/>
          <w:numId w:val="2"/>
        </w:numPr>
        <w:spacing w:line="276" w:lineRule="auto"/>
        <w:rPr>
          <w:rFonts w:ascii="Arial" w:hAnsi="Arial" w:cs="Arial"/>
          <w:sz w:val="16"/>
          <w:szCs w:val="16"/>
        </w:rPr>
      </w:pPr>
      <w:r w:rsidRPr="00CC4477">
        <w:rPr>
          <w:rFonts w:ascii="Arial" w:hAnsi="Arial" w:cs="Arial"/>
          <w:b/>
          <w:bCs/>
          <w:sz w:val="16"/>
          <w:szCs w:val="16"/>
        </w:rPr>
        <w:t>Privilege</w:t>
      </w:r>
      <w:r w:rsidRPr="00CC4477">
        <w:rPr>
          <w:rFonts w:ascii="Arial" w:hAnsi="Arial" w:cs="Arial"/>
          <w:sz w:val="16"/>
          <w:szCs w:val="16"/>
        </w:rPr>
        <w:t xml:space="preserve"> : đặc quyền của từng Role ứng với từng loại tài nguyên.</w:t>
      </w:r>
    </w:p>
    <w:p w14:paraId="6CF6398B" w14:textId="37B72DAF" w:rsidR="00B41DF4" w:rsidRPr="00CC4477" w:rsidRDefault="00B41DF4" w:rsidP="00C1164A">
      <w:pPr>
        <w:pStyle w:val="ListParagraph"/>
        <w:numPr>
          <w:ilvl w:val="0"/>
          <w:numId w:val="2"/>
        </w:numPr>
        <w:spacing w:line="276" w:lineRule="auto"/>
        <w:rPr>
          <w:rFonts w:ascii="Arial" w:hAnsi="Arial" w:cs="Arial"/>
          <w:sz w:val="16"/>
          <w:szCs w:val="16"/>
        </w:rPr>
      </w:pPr>
      <w:r w:rsidRPr="00CC4477">
        <w:rPr>
          <w:rFonts w:ascii="Arial" w:hAnsi="Arial" w:cs="Arial"/>
          <w:b/>
          <w:bCs/>
          <w:sz w:val="16"/>
          <w:szCs w:val="16"/>
        </w:rPr>
        <w:t>Action</w:t>
      </w:r>
      <w:r w:rsidRPr="00CC4477">
        <w:rPr>
          <w:rFonts w:ascii="Arial" w:hAnsi="Arial" w:cs="Arial"/>
          <w:sz w:val="16"/>
          <w:szCs w:val="16"/>
        </w:rPr>
        <w:t xml:space="preserve"> : các loại hành động tương ứng với tài nguyên.</w:t>
      </w:r>
    </w:p>
    <w:p w14:paraId="54F8C2E1" w14:textId="77777777" w:rsidR="00B41DF4" w:rsidRPr="00CC4477" w:rsidRDefault="00B41DF4" w:rsidP="00B41DF4">
      <w:pPr>
        <w:pStyle w:val="ListParagraph"/>
        <w:spacing w:line="276" w:lineRule="auto"/>
        <w:ind w:left="1152"/>
        <w:rPr>
          <w:rFonts w:ascii="Arial" w:hAnsi="Arial" w:cs="Arial"/>
          <w:sz w:val="16"/>
          <w:szCs w:val="16"/>
        </w:rPr>
      </w:pPr>
    </w:p>
    <w:p w14:paraId="03DFAD6F" w14:textId="77777777" w:rsidR="00B41DF4" w:rsidRPr="00CC4477" w:rsidRDefault="00B41DF4" w:rsidP="00B41DF4">
      <w:pPr>
        <w:pStyle w:val="ListParagraph"/>
        <w:spacing w:line="276" w:lineRule="auto"/>
        <w:ind w:left="1152"/>
        <w:rPr>
          <w:rFonts w:ascii="Arial" w:hAnsi="Arial" w:cs="Arial"/>
          <w:sz w:val="16"/>
          <w:szCs w:val="16"/>
        </w:rPr>
      </w:pPr>
    </w:p>
    <w:p w14:paraId="5ABB1FA8" w14:textId="518BA5C3" w:rsidR="0072590A" w:rsidRPr="00CC4477" w:rsidRDefault="00926CF1" w:rsidP="0072590A">
      <w:pPr>
        <w:pStyle w:val="ListParagraph"/>
        <w:numPr>
          <w:ilvl w:val="0"/>
          <w:numId w:val="7"/>
        </w:numPr>
        <w:spacing w:line="276" w:lineRule="auto"/>
        <w:rPr>
          <w:rFonts w:ascii="Arial" w:hAnsi="Arial" w:cs="Arial"/>
          <w:b/>
          <w:bCs/>
          <w:sz w:val="16"/>
          <w:szCs w:val="16"/>
        </w:rPr>
      </w:pPr>
      <w:r w:rsidRPr="00CC4477">
        <w:rPr>
          <w:rFonts w:ascii="Arial" w:hAnsi="Arial" w:cs="Arial"/>
          <w:b/>
          <w:bCs/>
          <w:sz w:val="16"/>
          <w:szCs w:val="16"/>
        </w:rPr>
        <w:t xml:space="preserve">Mô hình phân quyền </w:t>
      </w:r>
      <w:r w:rsidR="0072590A" w:rsidRPr="00CC4477">
        <w:rPr>
          <w:rFonts w:ascii="Arial" w:hAnsi="Arial" w:cs="Arial"/>
          <w:b/>
          <w:bCs/>
          <w:sz w:val="16"/>
          <w:szCs w:val="16"/>
        </w:rPr>
        <w:t>RBAC và cấu trúc cơ sở dữ liệu trong dự án quản lý công việc.</w:t>
      </w:r>
    </w:p>
    <w:p w14:paraId="572DEA47" w14:textId="7B16205F" w:rsidR="0072590A" w:rsidRPr="00CC4477" w:rsidRDefault="00926CF1" w:rsidP="0072590A">
      <w:pPr>
        <w:pStyle w:val="ListParagraph"/>
        <w:numPr>
          <w:ilvl w:val="1"/>
          <w:numId w:val="7"/>
        </w:numPr>
        <w:spacing w:line="276" w:lineRule="auto"/>
        <w:rPr>
          <w:rFonts w:ascii="Arial" w:hAnsi="Arial" w:cs="Arial"/>
          <w:b/>
          <w:bCs/>
          <w:sz w:val="16"/>
          <w:szCs w:val="16"/>
        </w:rPr>
      </w:pPr>
      <w:r w:rsidRPr="00CC4477">
        <w:rPr>
          <w:rFonts w:ascii="Arial" w:hAnsi="Arial" w:cs="Arial"/>
          <w:b/>
          <w:bCs/>
          <w:sz w:val="16"/>
          <w:szCs w:val="16"/>
        </w:rPr>
        <w:t xml:space="preserve">Mô hình phân quyền </w:t>
      </w:r>
      <w:r w:rsidR="0072590A" w:rsidRPr="00CC4477">
        <w:rPr>
          <w:rFonts w:ascii="Arial" w:hAnsi="Arial" w:cs="Arial"/>
          <w:b/>
          <w:bCs/>
          <w:sz w:val="16"/>
          <w:szCs w:val="16"/>
        </w:rPr>
        <w:t>RBAC</w:t>
      </w:r>
    </w:p>
    <w:p w14:paraId="178194C4" w14:textId="77777777" w:rsidR="0072590A" w:rsidRPr="00CC4477" w:rsidRDefault="0072590A" w:rsidP="0072590A">
      <w:pPr>
        <w:pStyle w:val="ListParagraph"/>
        <w:spacing w:line="276" w:lineRule="auto"/>
        <w:ind w:left="792"/>
        <w:rPr>
          <w:rFonts w:ascii="Arial" w:hAnsi="Arial" w:cs="Arial"/>
          <w:sz w:val="16"/>
          <w:szCs w:val="16"/>
        </w:rPr>
      </w:pPr>
      <w:r w:rsidRPr="00CC4477">
        <w:rPr>
          <w:rFonts w:ascii="Arial" w:hAnsi="Arial" w:cs="Arial"/>
          <w:b/>
          <w:bCs/>
          <w:sz w:val="16"/>
          <w:szCs w:val="16"/>
        </w:rPr>
        <w:t>RBAC</w:t>
      </w:r>
      <w:r w:rsidRPr="00CC4477">
        <w:rPr>
          <w:rFonts w:ascii="Arial" w:hAnsi="Arial" w:cs="Arial"/>
          <w:sz w:val="16"/>
          <w:szCs w:val="16"/>
        </w:rPr>
        <w:t xml:space="preserve"> ( Role-Based Access Control ) : là một mô hình phân quyền dựa theo vai trò.</w:t>
      </w:r>
    </w:p>
    <w:p w14:paraId="6134D70D" w14:textId="77777777" w:rsidR="0072590A" w:rsidRPr="00CC4477" w:rsidRDefault="0072590A" w:rsidP="0072590A">
      <w:pPr>
        <w:pStyle w:val="ListParagraph"/>
        <w:spacing w:line="276" w:lineRule="auto"/>
        <w:ind w:left="792"/>
        <w:rPr>
          <w:rFonts w:ascii="Arial" w:hAnsi="Arial" w:cs="Arial"/>
          <w:sz w:val="16"/>
          <w:szCs w:val="16"/>
        </w:rPr>
      </w:pPr>
      <w:r w:rsidRPr="00CC4477">
        <w:rPr>
          <w:rFonts w:ascii="Arial" w:hAnsi="Arial" w:cs="Arial"/>
          <w:sz w:val="16"/>
          <w:szCs w:val="16"/>
        </w:rPr>
        <w:t xml:space="preserve">Trong đó: </w:t>
      </w:r>
    </w:p>
    <w:p w14:paraId="432B023C" w14:textId="77777777" w:rsidR="0072590A" w:rsidRPr="00CC4477" w:rsidRDefault="0072590A" w:rsidP="0072590A">
      <w:pPr>
        <w:pStyle w:val="ListParagraph"/>
        <w:numPr>
          <w:ilvl w:val="0"/>
          <w:numId w:val="10"/>
        </w:numPr>
        <w:spacing w:line="276" w:lineRule="auto"/>
        <w:rPr>
          <w:rFonts w:ascii="Arial" w:hAnsi="Arial" w:cs="Arial"/>
          <w:sz w:val="16"/>
          <w:szCs w:val="16"/>
        </w:rPr>
      </w:pPr>
      <w:r w:rsidRPr="00CC4477">
        <w:rPr>
          <w:rFonts w:ascii="Arial" w:hAnsi="Arial" w:cs="Arial"/>
          <w:sz w:val="16"/>
          <w:szCs w:val="16"/>
        </w:rPr>
        <w:t>Mỗi User sẽ có 1 hoặc nhiều Role.</w:t>
      </w:r>
    </w:p>
    <w:p w14:paraId="6401A2F1" w14:textId="77777777" w:rsidR="0072590A" w:rsidRPr="00CC4477" w:rsidRDefault="0072590A" w:rsidP="0072590A">
      <w:pPr>
        <w:pStyle w:val="ListParagraph"/>
        <w:numPr>
          <w:ilvl w:val="0"/>
          <w:numId w:val="10"/>
        </w:numPr>
        <w:spacing w:line="276" w:lineRule="auto"/>
        <w:rPr>
          <w:rFonts w:ascii="Arial" w:hAnsi="Arial" w:cs="Arial"/>
          <w:sz w:val="16"/>
          <w:szCs w:val="16"/>
        </w:rPr>
      </w:pPr>
      <w:r w:rsidRPr="00CC4477">
        <w:rPr>
          <w:rFonts w:ascii="Arial" w:hAnsi="Arial" w:cs="Arial"/>
          <w:sz w:val="16"/>
          <w:szCs w:val="16"/>
        </w:rPr>
        <w:t xml:space="preserve">Mỗi Role sẽ có 1 hoặc nhiều Privilege thực thi các Action tương ứng với từng loại tài nguyên ( Resource ) của hệ thống </w:t>
      </w:r>
    </w:p>
    <w:p w14:paraId="2DD4EE04" w14:textId="77777777" w:rsidR="0072590A" w:rsidRPr="00CC4477" w:rsidRDefault="0072590A" w:rsidP="0072590A">
      <w:pPr>
        <w:pStyle w:val="ListParagraph"/>
        <w:spacing w:line="276" w:lineRule="auto"/>
        <w:ind w:left="1440"/>
        <w:rPr>
          <w:rFonts w:ascii="Arial" w:hAnsi="Arial" w:cs="Arial"/>
          <w:sz w:val="16"/>
          <w:szCs w:val="16"/>
        </w:rPr>
      </w:pPr>
      <w:r w:rsidRPr="00CC4477">
        <w:rPr>
          <w:rFonts w:ascii="Arial" w:hAnsi="Arial" w:cs="Arial"/>
          <w:b/>
          <w:bCs/>
          <w:i/>
          <w:iCs/>
          <w:sz w:val="16"/>
          <w:szCs w:val="16"/>
        </w:rPr>
        <w:t>Ví dụ</w:t>
      </w:r>
      <w:r w:rsidRPr="00CC4477">
        <w:rPr>
          <w:rFonts w:ascii="Arial" w:hAnsi="Arial" w:cs="Arial"/>
          <w:i/>
          <w:iCs/>
          <w:sz w:val="16"/>
          <w:szCs w:val="16"/>
        </w:rPr>
        <w:t>: Ông Nguyễn Văn A – có vai trò trong 1 công ty là Trưởng Phòng Kế Hoạch -&gt; Nguyễn Văn A sẽ có quyền truy cập vào trang quản lý tài liệu biểu mẫu , có thể tạo, sửa, xóa một công việc trong phòng kế hoạch. Trong khi đó chị Phạm Thị C – có vai trò là Nhân viên phòng kế hoạch -&gt; được phép xem công việc do Nguyễn Văn A tạo ra nhưng không có quyền được xóa công việc đó….vv</w:t>
      </w:r>
    </w:p>
    <w:p w14:paraId="5CBBC999" w14:textId="77777777" w:rsidR="0072590A" w:rsidRPr="00CC4477" w:rsidRDefault="0072590A" w:rsidP="0072590A">
      <w:pPr>
        <w:pStyle w:val="ListParagraph"/>
        <w:spacing w:line="276" w:lineRule="auto"/>
        <w:ind w:left="2232"/>
        <w:rPr>
          <w:rFonts w:ascii="Arial" w:hAnsi="Arial" w:cs="Arial"/>
          <w:sz w:val="16"/>
          <w:szCs w:val="16"/>
        </w:rPr>
      </w:pPr>
    </w:p>
    <w:p w14:paraId="2B31CAA0" w14:textId="68C9C248" w:rsidR="0072590A" w:rsidRPr="00CC4477" w:rsidRDefault="0072590A" w:rsidP="0072590A">
      <w:pPr>
        <w:pStyle w:val="ListParagraph"/>
        <w:numPr>
          <w:ilvl w:val="1"/>
          <w:numId w:val="7"/>
        </w:numPr>
        <w:spacing w:line="276" w:lineRule="auto"/>
        <w:rPr>
          <w:rFonts w:ascii="Arial" w:hAnsi="Arial" w:cs="Arial"/>
          <w:b/>
          <w:bCs/>
          <w:sz w:val="16"/>
          <w:szCs w:val="16"/>
        </w:rPr>
      </w:pPr>
      <w:r w:rsidRPr="00CC4477">
        <w:rPr>
          <w:rFonts w:ascii="Arial" w:hAnsi="Arial" w:cs="Arial"/>
          <w:b/>
          <w:bCs/>
          <w:sz w:val="16"/>
          <w:szCs w:val="16"/>
        </w:rPr>
        <w:t xml:space="preserve"> Cơ sở dữ liệu của dự án Quản Lý Công Việc</w:t>
      </w:r>
    </w:p>
    <w:p w14:paraId="58C9C089" w14:textId="54366B07" w:rsidR="0072590A" w:rsidRPr="00CC4477" w:rsidRDefault="0072590A" w:rsidP="0072590A">
      <w:pPr>
        <w:pStyle w:val="ListParagraph"/>
        <w:numPr>
          <w:ilvl w:val="2"/>
          <w:numId w:val="7"/>
        </w:numPr>
        <w:spacing w:line="276" w:lineRule="auto"/>
        <w:rPr>
          <w:rFonts w:ascii="Arial" w:hAnsi="Arial" w:cs="Arial"/>
          <w:b/>
          <w:bCs/>
          <w:sz w:val="16"/>
          <w:szCs w:val="16"/>
        </w:rPr>
      </w:pPr>
      <w:r w:rsidRPr="00CC4477">
        <w:rPr>
          <w:rFonts w:ascii="Arial" w:hAnsi="Arial" w:cs="Arial"/>
          <w:b/>
          <w:bCs/>
          <w:sz w:val="16"/>
          <w:szCs w:val="16"/>
        </w:rPr>
        <w:t>Cấu trúc dữ liệu</w:t>
      </w:r>
    </w:p>
    <w:p w14:paraId="1F5A09EF" w14:textId="77777777" w:rsidR="0072590A" w:rsidRPr="00CC4477" w:rsidRDefault="0072590A" w:rsidP="0072590A">
      <w:pPr>
        <w:pStyle w:val="ListParagraph"/>
        <w:spacing w:line="276" w:lineRule="auto"/>
        <w:ind w:left="792"/>
        <w:rPr>
          <w:rFonts w:ascii="Arial" w:hAnsi="Arial" w:cs="Arial"/>
          <w:sz w:val="16"/>
          <w:szCs w:val="16"/>
        </w:rPr>
      </w:pPr>
      <w:r w:rsidRPr="00CC4477">
        <w:rPr>
          <w:rFonts w:ascii="Arial" w:hAnsi="Arial" w:cs="Arial"/>
          <w:sz w:val="16"/>
          <w:szCs w:val="16"/>
        </w:rPr>
        <w:t>Database của hệ thống sẽ bao gồm các Collection chính sau đây:</w:t>
      </w:r>
    </w:p>
    <w:p w14:paraId="5C3BD463" w14:textId="77777777" w:rsidR="0072590A" w:rsidRPr="00CC4477" w:rsidRDefault="0072590A" w:rsidP="0072590A">
      <w:pPr>
        <w:pStyle w:val="ListParagraph"/>
        <w:numPr>
          <w:ilvl w:val="0"/>
          <w:numId w:val="4"/>
        </w:numPr>
        <w:spacing w:line="276" w:lineRule="auto"/>
        <w:rPr>
          <w:rFonts w:ascii="Arial" w:hAnsi="Arial" w:cs="Arial"/>
          <w:sz w:val="16"/>
          <w:szCs w:val="16"/>
        </w:rPr>
      </w:pPr>
      <w:r w:rsidRPr="00CC4477">
        <w:rPr>
          <w:rFonts w:ascii="Arial" w:hAnsi="Arial" w:cs="Arial"/>
          <w:sz w:val="16"/>
          <w:szCs w:val="16"/>
        </w:rPr>
        <w:t xml:space="preserve">Company </w:t>
      </w:r>
    </w:p>
    <w:p w14:paraId="7E4FCD80" w14:textId="77777777" w:rsidR="0072590A" w:rsidRPr="00CC4477" w:rsidRDefault="0072590A" w:rsidP="0072590A">
      <w:pPr>
        <w:pStyle w:val="ListParagraph"/>
        <w:numPr>
          <w:ilvl w:val="0"/>
          <w:numId w:val="4"/>
        </w:numPr>
        <w:spacing w:line="276" w:lineRule="auto"/>
        <w:rPr>
          <w:rFonts w:ascii="Arial" w:hAnsi="Arial" w:cs="Arial"/>
          <w:sz w:val="16"/>
          <w:szCs w:val="16"/>
        </w:rPr>
      </w:pPr>
      <w:r w:rsidRPr="00CC4477">
        <w:rPr>
          <w:rFonts w:ascii="Arial" w:hAnsi="Arial" w:cs="Arial"/>
          <w:sz w:val="16"/>
          <w:szCs w:val="16"/>
        </w:rPr>
        <w:t>User</w:t>
      </w:r>
    </w:p>
    <w:p w14:paraId="568BAB26" w14:textId="77777777" w:rsidR="0072590A" w:rsidRPr="00CC4477" w:rsidRDefault="0072590A" w:rsidP="0072590A">
      <w:pPr>
        <w:pStyle w:val="ListParagraph"/>
        <w:numPr>
          <w:ilvl w:val="0"/>
          <w:numId w:val="4"/>
        </w:numPr>
        <w:spacing w:line="276" w:lineRule="auto"/>
        <w:rPr>
          <w:rFonts w:ascii="Arial" w:hAnsi="Arial" w:cs="Arial"/>
          <w:sz w:val="16"/>
          <w:szCs w:val="16"/>
        </w:rPr>
      </w:pPr>
      <w:r w:rsidRPr="00CC4477">
        <w:rPr>
          <w:rFonts w:ascii="Arial" w:hAnsi="Arial" w:cs="Arial"/>
          <w:sz w:val="16"/>
          <w:szCs w:val="16"/>
        </w:rPr>
        <w:t>Role</w:t>
      </w:r>
    </w:p>
    <w:p w14:paraId="4731B030" w14:textId="77777777" w:rsidR="0072590A" w:rsidRPr="00CC4477" w:rsidRDefault="0072590A" w:rsidP="0072590A">
      <w:pPr>
        <w:pStyle w:val="ListParagraph"/>
        <w:numPr>
          <w:ilvl w:val="0"/>
          <w:numId w:val="4"/>
        </w:numPr>
        <w:spacing w:line="276" w:lineRule="auto"/>
        <w:rPr>
          <w:rFonts w:ascii="Arial" w:hAnsi="Arial" w:cs="Arial"/>
          <w:sz w:val="16"/>
          <w:szCs w:val="16"/>
        </w:rPr>
      </w:pPr>
      <w:r w:rsidRPr="00CC4477">
        <w:rPr>
          <w:rFonts w:ascii="Arial" w:hAnsi="Arial" w:cs="Arial"/>
          <w:sz w:val="16"/>
          <w:szCs w:val="16"/>
        </w:rPr>
        <w:t>UserRole</w:t>
      </w:r>
    </w:p>
    <w:p w14:paraId="5841040B" w14:textId="77777777" w:rsidR="0072590A" w:rsidRPr="00CC4477" w:rsidRDefault="0072590A" w:rsidP="0072590A">
      <w:pPr>
        <w:pStyle w:val="ListParagraph"/>
        <w:numPr>
          <w:ilvl w:val="0"/>
          <w:numId w:val="4"/>
        </w:numPr>
        <w:spacing w:line="276" w:lineRule="auto"/>
        <w:rPr>
          <w:rFonts w:ascii="Arial" w:hAnsi="Arial" w:cs="Arial"/>
          <w:sz w:val="16"/>
          <w:szCs w:val="16"/>
        </w:rPr>
      </w:pPr>
      <w:r w:rsidRPr="00CC4477">
        <w:rPr>
          <w:rFonts w:ascii="Arial" w:hAnsi="Arial" w:cs="Arial"/>
          <w:sz w:val="16"/>
          <w:szCs w:val="16"/>
        </w:rPr>
        <w:lastRenderedPageBreak/>
        <w:t>RoleType</w:t>
      </w:r>
    </w:p>
    <w:p w14:paraId="5144F555" w14:textId="77777777" w:rsidR="0072590A" w:rsidRPr="00CC4477" w:rsidRDefault="0072590A" w:rsidP="0072590A">
      <w:pPr>
        <w:pStyle w:val="ListParagraph"/>
        <w:numPr>
          <w:ilvl w:val="0"/>
          <w:numId w:val="4"/>
        </w:numPr>
        <w:spacing w:line="276" w:lineRule="auto"/>
        <w:rPr>
          <w:rFonts w:ascii="Arial" w:hAnsi="Arial" w:cs="Arial"/>
          <w:sz w:val="16"/>
          <w:szCs w:val="16"/>
        </w:rPr>
      </w:pPr>
      <w:r w:rsidRPr="00CC4477">
        <w:rPr>
          <w:rFonts w:ascii="Arial" w:hAnsi="Arial" w:cs="Arial"/>
          <w:sz w:val="16"/>
          <w:szCs w:val="16"/>
        </w:rPr>
        <w:t>Department</w:t>
      </w:r>
    </w:p>
    <w:p w14:paraId="5D84A7D3" w14:textId="77777777" w:rsidR="0072590A" w:rsidRPr="00CC4477" w:rsidRDefault="0072590A" w:rsidP="0072590A">
      <w:pPr>
        <w:pStyle w:val="ListParagraph"/>
        <w:numPr>
          <w:ilvl w:val="0"/>
          <w:numId w:val="4"/>
        </w:numPr>
        <w:spacing w:line="276" w:lineRule="auto"/>
        <w:rPr>
          <w:rFonts w:ascii="Arial" w:hAnsi="Arial" w:cs="Arial"/>
          <w:sz w:val="16"/>
          <w:szCs w:val="16"/>
        </w:rPr>
      </w:pPr>
      <w:r w:rsidRPr="00CC4477">
        <w:rPr>
          <w:rFonts w:ascii="Arial" w:hAnsi="Arial" w:cs="Arial"/>
          <w:sz w:val="16"/>
          <w:szCs w:val="16"/>
        </w:rPr>
        <w:t>Privilege</w:t>
      </w:r>
    </w:p>
    <w:p w14:paraId="452743B6" w14:textId="77777777" w:rsidR="0072590A" w:rsidRPr="00CC4477" w:rsidRDefault="0072590A" w:rsidP="0072590A">
      <w:pPr>
        <w:pStyle w:val="ListParagraph"/>
        <w:numPr>
          <w:ilvl w:val="0"/>
          <w:numId w:val="4"/>
        </w:numPr>
        <w:spacing w:line="276" w:lineRule="auto"/>
        <w:rPr>
          <w:rFonts w:ascii="Arial" w:hAnsi="Arial" w:cs="Arial"/>
          <w:sz w:val="16"/>
          <w:szCs w:val="16"/>
        </w:rPr>
      </w:pPr>
      <w:r w:rsidRPr="00CC4477">
        <w:rPr>
          <w:rFonts w:ascii="Arial" w:hAnsi="Arial" w:cs="Arial"/>
          <w:sz w:val="16"/>
          <w:szCs w:val="16"/>
        </w:rPr>
        <w:t>Link</w:t>
      </w:r>
    </w:p>
    <w:p w14:paraId="0E5D72D7" w14:textId="77777777" w:rsidR="0072590A" w:rsidRPr="00CC4477" w:rsidRDefault="0072590A" w:rsidP="0072590A">
      <w:pPr>
        <w:pStyle w:val="ListParagraph"/>
        <w:numPr>
          <w:ilvl w:val="0"/>
          <w:numId w:val="4"/>
        </w:numPr>
        <w:spacing w:line="276" w:lineRule="auto"/>
        <w:rPr>
          <w:rFonts w:ascii="Arial" w:hAnsi="Arial" w:cs="Arial"/>
          <w:sz w:val="16"/>
          <w:szCs w:val="16"/>
        </w:rPr>
      </w:pPr>
      <w:r w:rsidRPr="00CC4477">
        <w:rPr>
          <w:rFonts w:ascii="Arial" w:hAnsi="Arial" w:cs="Arial"/>
          <w:sz w:val="16"/>
          <w:szCs w:val="16"/>
        </w:rPr>
        <w:t>Component</w:t>
      </w:r>
    </w:p>
    <w:p w14:paraId="320B4DCA" w14:textId="77777777" w:rsidR="0072590A" w:rsidRPr="00CC4477" w:rsidRDefault="0072590A" w:rsidP="0072590A">
      <w:pPr>
        <w:pStyle w:val="ListParagraph"/>
        <w:numPr>
          <w:ilvl w:val="0"/>
          <w:numId w:val="4"/>
        </w:numPr>
        <w:spacing w:line="276" w:lineRule="auto"/>
        <w:rPr>
          <w:rFonts w:ascii="Arial" w:hAnsi="Arial" w:cs="Arial"/>
          <w:sz w:val="16"/>
          <w:szCs w:val="16"/>
        </w:rPr>
      </w:pPr>
      <w:r w:rsidRPr="00CC4477">
        <w:rPr>
          <w:rFonts w:ascii="Arial" w:hAnsi="Arial" w:cs="Arial"/>
          <w:sz w:val="16"/>
          <w:szCs w:val="16"/>
        </w:rPr>
        <w:t>Action</w:t>
      </w:r>
    </w:p>
    <w:p w14:paraId="76B4143F" w14:textId="77777777" w:rsidR="0072590A" w:rsidRPr="00CC4477" w:rsidRDefault="0072590A" w:rsidP="0072590A">
      <w:pPr>
        <w:pStyle w:val="ListParagraph"/>
        <w:spacing w:line="276" w:lineRule="auto"/>
        <w:ind w:left="1440"/>
        <w:rPr>
          <w:rFonts w:ascii="Arial" w:hAnsi="Arial" w:cs="Arial"/>
          <w:sz w:val="16"/>
          <w:szCs w:val="16"/>
        </w:rPr>
      </w:pPr>
    </w:p>
    <w:p w14:paraId="7579BB3B" w14:textId="77777777" w:rsidR="0072590A" w:rsidRPr="00CC4477" w:rsidRDefault="0072590A" w:rsidP="0072590A">
      <w:pPr>
        <w:pStyle w:val="ListParagraph"/>
        <w:spacing w:line="276" w:lineRule="auto"/>
        <w:ind w:left="1440"/>
        <w:rPr>
          <w:rFonts w:ascii="Arial" w:hAnsi="Arial" w:cs="Arial"/>
          <w:sz w:val="16"/>
          <w:szCs w:val="16"/>
        </w:rPr>
      </w:pPr>
    </w:p>
    <w:p w14:paraId="5A10BA7F" w14:textId="77777777" w:rsidR="0072590A" w:rsidRPr="00CC4477" w:rsidRDefault="0072590A" w:rsidP="0072590A">
      <w:pPr>
        <w:pStyle w:val="ListParagraph"/>
        <w:spacing w:line="276" w:lineRule="auto"/>
        <w:ind w:left="1440"/>
        <w:rPr>
          <w:rFonts w:ascii="Arial" w:hAnsi="Arial" w:cs="Arial"/>
          <w:sz w:val="16"/>
          <w:szCs w:val="16"/>
        </w:rPr>
      </w:pPr>
    </w:p>
    <w:p w14:paraId="4ECF81E9" w14:textId="77777777" w:rsidR="0072590A" w:rsidRPr="00CC4477" w:rsidRDefault="0072590A" w:rsidP="0072590A">
      <w:pPr>
        <w:spacing w:line="276" w:lineRule="auto"/>
        <w:ind w:left="720"/>
        <w:rPr>
          <w:rFonts w:ascii="Arial" w:hAnsi="Arial" w:cs="Arial"/>
          <w:sz w:val="16"/>
          <w:szCs w:val="16"/>
        </w:rPr>
      </w:pPr>
      <w:r w:rsidRPr="00CC4477">
        <w:rPr>
          <w:rFonts w:ascii="Arial" w:hAnsi="Arial" w:cs="Arial"/>
          <w:sz w:val="16"/>
          <w:szCs w:val="16"/>
        </w:rPr>
        <w:t>Mô tả cho các Collection:</w:t>
      </w:r>
    </w:p>
    <w:p w14:paraId="09B7B771" w14:textId="77777777" w:rsidR="0072590A" w:rsidRPr="00CC4477" w:rsidRDefault="0072590A" w:rsidP="0072590A">
      <w:pPr>
        <w:pStyle w:val="ListParagraph"/>
        <w:numPr>
          <w:ilvl w:val="0"/>
          <w:numId w:val="14"/>
        </w:numPr>
        <w:spacing w:line="276" w:lineRule="auto"/>
        <w:rPr>
          <w:rFonts w:ascii="Arial" w:hAnsi="Arial" w:cs="Arial"/>
          <w:sz w:val="16"/>
          <w:szCs w:val="16"/>
        </w:rPr>
      </w:pPr>
      <w:r w:rsidRPr="00CC4477">
        <w:rPr>
          <w:rFonts w:ascii="Arial" w:hAnsi="Arial" w:cs="Arial"/>
          <w:b/>
          <w:bCs/>
          <w:sz w:val="16"/>
          <w:szCs w:val="16"/>
        </w:rPr>
        <w:t>Company</w:t>
      </w:r>
      <w:r w:rsidRPr="00CC4477">
        <w:rPr>
          <w:rFonts w:ascii="Arial" w:hAnsi="Arial" w:cs="Arial"/>
          <w:sz w:val="16"/>
          <w:szCs w:val="16"/>
        </w:rPr>
        <w:t xml:space="preserve">: lưu trữ thông tin về các công ty sử dụng dịch vụ quản lý công việc của hệ thống. </w:t>
      </w:r>
    </w:p>
    <w:tbl>
      <w:tblPr>
        <w:tblStyle w:val="TableGrid"/>
        <w:tblW w:w="0" w:type="auto"/>
        <w:tblInd w:w="1435" w:type="dxa"/>
        <w:tblLook w:val="04A0" w:firstRow="1" w:lastRow="0" w:firstColumn="1" w:lastColumn="0" w:noHBand="0" w:noVBand="1"/>
      </w:tblPr>
      <w:tblGrid>
        <w:gridCol w:w="2430"/>
        <w:gridCol w:w="1530"/>
        <w:gridCol w:w="3955"/>
      </w:tblGrid>
      <w:tr w:rsidR="0072590A" w:rsidRPr="00CC4477" w14:paraId="14CE880D" w14:textId="77777777" w:rsidTr="00834F88">
        <w:tc>
          <w:tcPr>
            <w:tcW w:w="2430" w:type="dxa"/>
            <w:shd w:val="clear" w:color="auto" w:fill="A5A5A5" w:themeFill="accent3"/>
          </w:tcPr>
          <w:p w14:paraId="68051DD3"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Thuộc tính</w:t>
            </w:r>
          </w:p>
        </w:tc>
        <w:tc>
          <w:tcPr>
            <w:tcW w:w="1530" w:type="dxa"/>
            <w:shd w:val="clear" w:color="auto" w:fill="A5A5A5" w:themeFill="accent3"/>
          </w:tcPr>
          <w:p w14:paraId="27561533"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Kiểu giá trị</w:t>
            </w:r>
          </w:p>
        </w:tc>
        <w:tc>
          <w:tcPr>
            <w:tcW w:w="3955" w:type="dxa"/>
            <w:shd w:val="clear" w:color="auto" w:fill="A5A5A5" w:themeFill="accent3"/>
          </w:tcPr>
          <w:p w14:paraId="2C780E6F"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Mô tả</w:t>
            </w:r>
          </w:p>
        </w:tc>
      </w:tr>
      <w:tr w:rsidR="0072590A" w:rsidRPr="00CC4477" w14:paraId="0536F62D" w14:textId="77777777" w:rsidTr="00834F88">
        <w:tc>
          <w:tcPr>
            <w:tcW w:w="2430" w:type="dxa"/>
          </w:tcPr>
          <w:p w14:paraId="52461863" w14:textId="77777777" w:rsidR="0072590A" w:rsidRPr="00CC4477" w:rsidRDefault="0072590A" w:rsidP="00834F88">
            <w:pPr>
              <w:tabs>
                <w:tab w:val="left" w:pos="652"/>
              </w:tabs>
              <w:spacing w:line="276" w:lineRule="auto"/>
              <w:rPr>
                <w:rFonts w:ascii="Arial" w:hAnsi="Arial" w:cs="Arial"/>
                <w:b/>
                <w:bCs/>
                <w:sz w:val="16"/>
                <w:szCs w:val="16"/>
              </w:rPr>
            </w:pPr>
            <w:r w:rsidRPr="00CC4477">
              <w:rPr>
                <w:rFonts w:ascii="Arial" w:hAnsi="Arial" w:cs="Arial"/>
                <w:b/>
                <w:bCs/>
                <w:sz w:val="16"/>
                <w:szCs w:val="16"/>
              </w:rPr>
              <w:t>_id</w:t>
            </w:r>
          </w:p>
        </w:tc>
        <w:tc>
          <w:tcPr>
            <w:tcW w:w="1530" w:type="dxa"/>
          </w:tcPr>
          <w:p w14:paraId="66227A9C"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53C69B0C"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ID của công ty</w:t>
            </w:r>
          </w:p>
        </w:tc>
      </w:tr>
      <w:tr w:rsidR="0072590A" w:rsidRPr="00CC4477" w14:paraId="5CE4F221" w14:textId="77777777" w:rsidTr="00834F88">
        <w:tc>
          <w:tcPr>
            <w:tcW w:w="2430" w:type="dxa"/>
          </w:tcPr>
          <w:p w14:paraId="288ED585"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name</w:t>
            </w:r>
          </w:p>
        </w:tc>
        <w:tc>
          <w:tcPr>
            <w:tcW w:w="1530" w:type="dxa"/>
          </w:tcPr>
          <w:p w14:paraId="0AA21980"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String</w:t>
            </w:r>
          </w:p>
        </w:tc>
        <w:tc>
          <w:tcPr>
            <w:tcW w:w="3955" w:type="dxa"/>
          </w:tcPr>
          <w:p w14:paraId="07B8F03C"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Tên đầy đủ của công ty</w:t>
            </w:r>
          </w:p>
        </w:tc>
      </w:tr>
      <w:tr w:rsidR="0072590A" w:rsidRPr="00CC4477" w14:paraId="3CF0ACDF" w14:textId="77777777" w:rsidTr="00834F88">
        <w:tc>
          <w:tcPr>
            <w:tcW w:w="2430" w:type="dxa"/>
          </w:tcPr>
          <w:p w14:paraId="5629CF01"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email</w:t>
            </w:r>
          </w:p>
        </w:tc>
        <w:tc>
          <w:tcPr>
            <w:tcW w:w="1530" w:type="dxa"/>
          </w:tcPr>
          <w:p w14:paraId="1CF72C3D"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String</w:t>
            </w:r>
          </w:p>
        </w:tc>
        <w:tc>
          <w:tcPr>
            <w:tcW w:w="3955" w:type="dxa"/>
          </w:tcPr>
          <w:p w14:paraId="5168CF97"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Tên viết tắt của công ty</w:t>
            </w:r>
          </w:p>
        </w:tc>
      </w:tr>
      <w:tr w:rsidR="0072590A" w:rsidRPr="00CC4477" w14:paraId="2D1139B4" w14:textId="77777777" w:rsidTr="00834F88">
        <w:tc>
          <w:tcPr>
            <w:tcW w:w="2430" w:type="dxa"/>
          </w:tcPr>
          <w:p w14:paraId="7824B8C1"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password</w:t>
            </w:r>
          </w:p>
        </w:tc>
        <w:tc>
          <w:tcPr>
            <w:tcW w:w="1530" w:type="dxa"/>
          </w:tcPr>
          <w:p w14:paraId="33D0CAD6"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String</w:t>
            </w:r>
          </w:p>
        </w:tc>
        <w:tc>
          <w:tcPr>
            <w:tcW w:w="3955" w:type="dxa"/>
          </w:tcPr>
          <w:p w14:paraId="6C023DFE"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Mô tả về công ty</w:t>
            </w:r>
          </w:p>
        </w:tc>
      </w:tr>
    </w:tbl>
    <w:p w14:paraId="2A6A6F60" w14:textId="77777777" w:rsidR="0072590A" w:rsidRPr="00CC4477" w:rsidRDefault="0072590A" w:rsidP="00834F88">
      <w:pPr>
        <w:pStyle w:val="NoSpacing"/>
        <w:rPr>
          <w:rFonts w:ascii="Arial" w:hAnsi="Arial" w:cs="Arial"/>
          <w:sz w:val="16"/>
          <w:szCs w:val="16"/>
        </w:rPr>
      </w:pPr>
    </w:p>
    <w:p w14:paraId="503F77E3" w14:textId="77777777" w:rsidR="0072590A" w:rsidRPr="00CC4477" w:rsidRDefault="0072590A" w:rsidP="0072590A">
      <w:pPr>
        <w:pStyle w:val="ListParagraph"/>
        <w:numPr>
          <w:ilvl w:val="0"/>
          <w:numId w:val="14"/>
        </w:numPr>
        <w:spacing w:line="276" w:lineRule="auto"/>
        <w:rPr>
          <w:rFonts w:ascii="Arial" w:hAnsi="Arial" w:cs="Arial"/>
          <w:b/>
          <w:bCs/>
          <w:sz w:val="16"/>
          <w:szCs w:val="16"/>
        </w:rPr>
      </w:pPr>
      <w:r w:rsidRPr="00CC4477">
        <w:rPr>
          <w:rFonts w:ascii="Arial" w:hAnsi="Arial" w:cs="Arial"/>
          <w:b/>
          <w:bCs/>
          <w:sz w:val="16"/>
          <w:szCs w:val="16"/>
        </w:rPr>
        <w:t xml:space="preserve">User : </w:t>
      </w:r>
      <w:r w:rsidRPr="00CC4477">
        <w:rPr>
          <w:rFonts w:ascii="Arial" w:hAnsi="Arial" w:cs="Arial"/>
          <w:sz w:val="16"/>
          <w:szCs w:val="16"/>
        </w:rPr>
        <w:t>thông tin về tài khoản của người dùng.</w:t>
      </w:r>
    </w:p>
    <w:tbl>
      <w:tblPr>
        <w:tblStyle w:val="TableGrid"/>
        <w:tblW w:w="0" w:type="auto"/>
        <w:tblInd w:w="1435" w:type="dxa"/>
        <w:tblLook w:val="04A0" w:firstRow="1" w:lastRow="0" w:firstColumn="1" w:lastColumn="0" w:noHBand="0" w:noVBand="1"/>
      </w:tblPr>
      <w:tblGrid>
        <w:gridCol w:w="2430"/>
        <w:gridCol w:w="1530"/>
        <w:gridCol w:w="3955"/>
      </w:tblGrid>
      <w:tr w:rsidR="0072590A" w:rsidRPr="00CC4477" w14:paraId="759FBCC2" w14:textId="77777777" w:rsidTr="00834F88">
        <w:tc>
          <w:tcPr>
            <w:tcW w:w="2430" w:type="dxa"/>
            <w:shd w:val="clear" w:color="auto" w:fill="A5A5A5" w:themeFill="accent3"/>
          </w:tcPr>
          <w:p w14:paraId="2DE71A48"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Thuộc tính</w:t>
            </w:r>
          </w:p>
        </w:tc>
        <w:tc>
          <w:tcPr>
            <w:tcW w:w="1530" w:type="dxa"/>
            <w:shd w:val="clear" w:color="auto" w:fill="A5A5A5" w:themeFill="accent3"/>
          </w:tcPr>
          <w:p w14:paraId="15E7F554"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Kiểu giá trị</w:t>
            </w:r>
          </w:p>
        </w:tc>
        <w:tc>
          <w:tcPr>
            <w:tcW w:w="3955" w:type="dxa"/>
            <w:shd w:val="clear" w:color="auto" w:fill="A5A5A5" w:themeFill="accent3"/>
          </w:tcPr>
          <w:p w14:paraId="7EBB61B1"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Mô tả</w:t>
            </w:r>
          </w:p>
        </w:tc>
      </w:tr>
      <w:tr w:rsidR="0072590A" w:rsidRPr="00CC4477" w14:paraId="5512D4E6" w14:textId="77777777" w:rsidTr="00834F88">
        <w:tc>
          <w:tcPr>
            <w:tcW w:w="2430" w:type="dxa"/>
          </w:tcPr>
          <w:p w14:paraId="0C194941"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_id</w:t>
            </w:r>
          </w:p>
        </w:tc>
        <w:tc>
          <w:tcPr>
            <w:tcW w:w="1530" w:type="dxa"/>
          </w:tcPr>
          <w:p w14:paraId="411BEFF2"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67D0ECA1"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ID của người dùng</w:t>
            </w:r>
          </w:p>
        </w:tc>
      </w:tr>
      <w:tr w:rsidR="0072590A" w:rsidRPr="00CC4477" w14:paraId="00CE33D5" w14:textId="77777777" w:rsidTr="00834F88">
        <w:tc>
          <w:tcPr>
            <w:tcW w:w="2430" w:type="dxa"/>
          </w:tcPr>
          <w:p w14:paraId="4E7E516C"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name</w:t>
            </w:r>
          </w:p>
        </w:tc>
        <w:tc>
          <w:tcPr>
            <w:tcW w:w="1530" w:type="dxa"/>
          </w:tcPr>
          <w:p w14:paraId="5F067C37"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String</w:t>
            </w:r>
          </w:p>
        </w:tc>
        <w:tc>
          <w:tcPr>
            <w:tcW w:w="3955" w:type="dxa"/>
          </w:tcPr>
          <w:p w14:paraId="16D83DF9"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tên của người dùng</w:t>
            </w:r>
          </w:p>
        </w:tc>
      </w:tr>
      <w:tr w:rsidR="0072590A" w:rsidRPr="00CC4477" w14:paraId="1DA1B1EC" w14:textId="77777777" w:rsidTr="00834F88">
        <w:tc>
          <w:tcPr>
            <w:tcW w:w="2430" w:type="dxa"/>
          </w:tcPr>
          <w:p w14:paraId="01A7129A"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email</w:t>
            </w:r>
          </w:p>
        </w:tc>
        <w:tc>
          <w:tcPr>
            <w:tcW w:w="1530" w:type="dxa"/>
          </w:tcPr>
          <w:p w14:paraId="01815579"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String</w:t>
            </w:r>
          </w:p>
        </w:tc>
        <w:tc>
          <w:tcPr>
            <w:tcW w:w="3955" w:type="dxa"/>
          </w:tcPr>
          <w:p w14:paraId="59B8B26C"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địa chỉ email</w:t>
            </w:r>
          </w:p>
        </w:tc>
      </w:tr>
      <w:tr w:rsidR="0072590A" w:rsidRPr="00CC4477" w14:paraId="4555BDDD" w14:textId="77777777" w:rsidTr="00834F88">
        <w:tc>
          <w:tcPr>
            <w:tcW w:w="2430" w:type="dxa"/>
          </w:tcPr>
          <w:p w14:paraId="5F337416"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password</w:t>
            </w:r>
          </w:p>
        </w:tc>
        <w:tc>
          <w:tcPr>
            <w:tcW w:w="1530" w:type="dxa"/>
          </w:tcPr>
          <w:p w14:paraId="53F96986"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String</w:t>
            </w:r>
          </w:p>
        </w:tc>
        <w:tc>
          <w:tcPr>
            <w:tcW w:w="3955" w:type="dxa"/>
          </w:tcPr>
          <w:p w14:paraId="22522B59"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mật khẩu</w:t>
            </w:r>
          </w:p>
        </w:tc>
      </w:tr>
      <w:tr w:rsidR="0072590A" w:rsidRPr="00CC4477" w14:paraId="621ACF61" w14:textId="77777777" w:rsidTr="00834F88">
        <w:tc>
          <w:tcPr>
            <w:tcW w:w="2430" w:type="dxa"/>
          </w:tcPr>
          <w:p w14:paraId="05619A89"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company</w:t>
            </w:r>
          </w:p>
        </w:tc>
        <w:tc>
          <w:tcPr>
            <w:tcW w:w="1530" w:type="dxa"/>
          </w:tcPr>
          <w:p w14:paraId="0C7225AE"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121C48A0"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công ty mà người dùng làm việc</w:t>
            </w:r>
          </w:p>
        </w:tc>
      </w:tr>
      <w:tr w:rsidR="0072590A" w:rsidRPr="00CC4477" w14:paraId="4E47D3CC" w14:textId="77777777" w:rsidTr="00834F88">
        <w:tc>
          <w:tcPr>
            <w:tcW w:w="2430" w:type="dxa"/>
          </w:tcPr>
          <w:p w14:paraId="3992B15A"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active</w:t>
            </w:r>
          </w:p>
        </w:tc>
        <w:tc>
          <w:tcPr>
            <w:tcW w:w="1530" w:type="dxa"/>
          </w:tcPr>
          <w:p w14:paraId="4BAA9FDD"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Boolean</w:t>
            </w:r>
          </w:p>
        </w:tc>
        <w:tc>
          <w:tcPr>
            <w:tcW w:w="3955" w:type="dxa"/>
          </w:tcPr>
          <w:p w14:paraId="6BC3B6C7"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trạng thái hoạt động của tài khoản người dùng</w:t>
            </w:r>
          </w:p>
        </w:tc>
      </w:tr>
      <w:tr w:rsidR="0072590A" w:rsidRPr="00CC4477" w14:paraId="4790890E" w14:textId="77777777" w:rsidTr="00834F88">
        <w:tc>
          <w:tcPr>
            <w:tcW w:w="2430" w:type="dxa"/>
          </w:tcPr>
          <w:p w14:paraId="34951B57"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status</w:t>
            </w:r>
          </w:p>
        </w:tc>
        <w:tc>
          <w:tcPr>
            <w:tcW w:w="1530" w:type="dxa"/>
          </w:tcPr>
          <w:p w14:paraId="5746B777"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Number</w:t>
            </w:r>
          </w:p>
        </w:tc>
        <w:tc>
          <w:tcPr>
            <w:tcW w:w="3955" w:type="dxa"/>
          </w:tcPr>
          <w:p w14:paraId="4EF9286C"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đếm số lần tối đa nhập sai thông tin tài khoản khi đăng nhập</w:t>
            </w:r>
          </w:p>
        </w:tc>
      </w:tr>
      <w:tr w:rsidR="0072590A" w:rsidRPr="00CC4477" w14:paraId="665F5FBA" w14:textId="77777777" w:rsidTr="00834F88">
        <w:tc>
          <w:tcPr>
            <w:tcW w:w="2430" w:type="dxa"/>
          </w:tcPr>
          <w:p w14:paraId="0EE6C56A"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reset</w:t>
            </w:r>
            <w:r w:rsidRPr="00CC4477">
              <w:rPr>
                <w:rFonts w:ascii="Arial" w:hAnsi="Arial" w:cs="Arial"/>
                <w:sz w:val="16"/>
                <w:szCs w:val="16"/>
              </w:rPr>
              <w:t>_</w:t>
            </w:r>
            <w:r w:rsidRPr="00CC4477">
              <w:rPr>
                <w:rFonts w:ascii="Arial" w:hAnsi="Arial" w:cs="Arial"/>
                <w:b/>
                <w:bCs/>
                <w:sz w:val="16"/>
                <w:szCs w:val="16"/>
              </w:rPr>
              <w:t>password</w:t>
            </w:r>
            <w:r w:rsidRPr="00CC4477">
              <w:rPr>
                <w:rFonts w:ascii="Arial" w:hAnsi="Arial" w:cs="Arial"/>
                <w:sz w:val="16"/>
                <w:szCs w:val="16"/>
              </w:rPr>
              <w:t>_</w:t>
            </w:r>
            <w:r w:rsidRPr="00CC4477">
              <w:rPr>
                <w:rFonts w:ascii="Arial" w:hAnsi="Arial" w:cs="Arial"/>
                <w:b/>
                <w:bCs/>
                <w:sz w:val="16"/>
                <w:szCs w:val="16"/>
              </w:rPr>
              <w:t>token</w:t>
            </w:r>
          </w:p>
        </w:tc>
        <w:tc>
          <w:tcPr>
            <w:tcW w:w="1530" w:type="dxa"/>
          </w:tcPr>
          <w:p w14:paraId="4630397E"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String</w:t>
            </w:r>
          </w:p>
        </w:tc>
        <w:tc>
          <w:tcPr>
            <w:tcW w:w="3955" w:type="dxa"/>
          </w:tcPr>
          <w:p w14:paraId="431A6346"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token xác thực đổi mật khẩu khi quên</w:t>
            </w:r>
          </w:p>
        </w:tc>
      </w:tr>
      <w:tr w:rsidR="0072590A" w:rsidRPr="00CC4477" w14:paraId="782ABCBE" w14:textId="77777777" w:rsidTr="00834F88">
        <w:tc>
          <w:tcPr>
            <w:tcW w:w="2430" w:type="dxa"/>
          </w:tcPr>
          <w:p w14:paraId="73E8409A"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token</w:t>
            </w:r>
          </w:p>
        </w:tc>
        <w:tc>
          <w:tcPr>
            <w:tcW w:w="1530" w:type="dxa"/>
          </w:tcPr>
          <w:p w14:paraId="30035293"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String</w:t>
            </w:r>
          </w:p>
        </w:tc>
        <w:tc>
          <w:tcPr>
            <w:tcW w:w="3955" w:type="dxa"/>
          </w:tcPr>
          <w:p w14:paraId="0A83AA59"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token lưu trữ phiên đăng nhập của người dùng</w:t>
            </w:r>
          </w:p>
        </w:tc>
      </w:tr>
    </w:tbl>
    <w:p w14:paraId="36F1D5C2" w14:textId="77777777" w:rsidR="0072590A" w:rsidRPr="00CC4477" w:rsidRDefault="0072590A" w:rsidP="00834F88">
      <w:pPr>
        <w:spacing w:line="276" w:lineRule="auto"/>
        <w:rPr>
          <w:rFonts w:ascii="Arial" w:hAnsi="Arial" w:cs="Arial"/>
          <w:sz w:val="16"/>
          <w:szCs w:val="16"/>
        </w:rPr>
      </w:pPr>
    </w:p>
    <w:p w14:paraId="76A24C6A" w14:textId="77777777" w:rsidR="0072590A" w:rsidRPr="00CC4477" w:rsidRDefault="0072590A" w:rsidP="0072590A">
      <w:pPr>
        <w:pStyle w:val="ListParagraph"/>
        <w:numPr>
          <w:ilvl w:val="0"/>
          <w:numId w:val="14"/>
        </w:numPr>
        <w:spacing w:line="276" w:lineRule="auto"/>
        <w:rPr>
          <w:rFonts w:ascii="Arial" w:hAnsi="Arial" w:cs="Arial"/>
          <w:b/>
          <w:bCs/>
          <w:sz w:val="16"/>
          <w:szCs w:val="16"/>
        </w:rPr>
      </w:pPr>
      <w:r w:rsidRPr="00CC4477">
        <w:rPr>
          <w:rFonts w:ascii="Arial" w:hAnsi="Arial" w:cs="Arial"/>
          <w:b/>
          <w:bCs/>
          <w:sz w:val="16"/>
          <w:szCs w:val="16"/>
        </w:rPr>
        <w:t>Role</w:t>
      </w:r>
      <w:r w:rsidRPr="00CC4477">
        <w:rPr>
          <w:rFonts w:ascii="Arial" w:hAnsi="Arial" w:cs="Arial"/>
          <w:sz w:val="16"/>
          <w:szCs w:val="16"/>
        </w:rPr>
        <w:t xml:space="preserve"> : các role có trong hệ thống.</w:t>
      </w:r>
    </w:p>
    <w:tbl>
      <w:tblPr>
        <w:tblStyle w:val="TableGrid"/>
        <w:tblW w:w="0" w:type="auto"/>
        <w:tblInd w:w="1435" w:type="dxa"/>
        <w:tblLook w:val="04A0" w:firstRow="1" w:lastRow="0" w:firstColumn="1" w:lastColumn="0" w:noHBand="0" w:noVBand="1"/>
      </w:tblPr>
      <w:tblGrid>
        <w:gridCol w:w="2430"/>
        <w:gridCol w:w="1530"/>
        <w:gridCol w:w="3955"/>
      </w:tblGrid>
      <w:tr w:rsidR="0072590A" w:rsidRPr="00CC4477" w14:paraId="3F93C02E" w14:textId="77777777" w:rsidTr="00834F88">
        <w:tc>
          <w:tcPr>
            <w:tcW w:w="2430" w:type="dxa"/>
            <w:shd w:val="clear" w:color="auto" w:fill="A5A5A5" w:themeFill="accent3"/>
          </w:tcPr>
          <w:p w14:paraId="4B5A6FA6"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Thuộc tính</w:t>
            </w:r>
          </w:p>
        </w:tc>
        <w:tc>
          <w:tcPr>
            <w:tcW w:w="1530" w:type="dxa"/>
            <w:shd w:val="clear" w:color="auto" w:fill="A5A5A5" w:themeFill="accent3"/>
          </w:tcPr>
          <w:p w14:paraId="677A17EE"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Kiểu giá trị</w:t>
            </w:r>
          </w:p>
        </w:tc>
        <w:tc>
          <w:tcPr>
            <w:tcW w:w="3955" w:type="dxa"/>
            <w:shd w:val="clear" w:color="auto" w:fill="A5A5A5" w:themeFill="accent3"/>
          </w:tcPr>
          <w:p w14:paraId="51F5037D"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Mô tả</w:t>
            </w:r>
          </w:p>
        </w:tc>
      </w:tr>
      <w:tr w:rsidR="0072590A" w:rsidRPr="00CC4477" w14:paraId="7D517719" w14:textId="77777777" w:rsidTr="00834F88">
        <w:tc>
          <w:tcPr>
            <w:tcW w:w="2430" w:type="dxa"/>
          </w:tcPr>
          <w:p w14:paraId="22408286"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_id</w:t>
            </w:r>
          </w:p>
        </w:tc>
        <w:tc>
          <w:tcPr>
            <w:tcW w:w="1530" w:type="dxa"/>
          </w:tcPr>
          <w:p w14:paraId="1FDC120B"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58ACEEC9"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ID của role</w:t>
            </w:r>
          </w:p>
        </w:tc>
      </w:tr>
      <w:tr w:rsidR="0072590A" w:rsidRPr="00CC4477" w14:paraId="7606DEE5" w14:textId="77777777" w:rsidTr="00834F88">
        <w:tc>
          <w:tcPr>
            <w:tcW w:w="2430" w:type="dxa"/>
          </w:tcPr>
          <w:p w14:paraId="3952F15E"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name</w:t>
            </w:r>
          </w:p>
        </w:tc>
        <w:tc>
          <w:tcPr>
            <w:tcW w:w="1530" w:type="dxa"/>
          </w:tcPr>
          <w:p w14:paraId="3E028395"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String</w:t>
            </w:r>
          </w:p>
        </w:tc>
        <w:tc>
          <w:tcPr>
            <w:tcW w:w="3955" w:type="dxa"/>
          </w:tcPr>
          <w:p w14:paraId="017EBC35"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tên của role</w:t>
            </w:r>
          </w:p>
        </w:tc>
      </w:tr>
      <w:tr w:rsidR="0072590A" w:rsidRPr="00CC4477" w14:paraId="708D992B" w14:textId="77777777" w:rsidTr="00834F88">
        <w:tc>
          <w:tcPr>
            <w:tcW w:w="2430" w:type="dxa"/>
          </w:tcPr>
          <w:p w14:paraId="00A1E664"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company</w:t>
            </w:r>
          </w:p>
        </w:tc>
        <w:tc>
          <w:tcPr>
            <w:tcW w:w="1530" w:type="dxa"/>
          </w:tcPr>
          <w:p w14:paraId="5E103842"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2F4B2315"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Công ty có role này</w:t>
            </w:r>
          </w:p>
        </w:tc>
      </w:tr>
      <w:tr w:rsidR="0072590A" w:rsidRPr="00CC4477" w14:paraId="220E1E49" w14:textId="77777777" w:rsidTr="00834F88">
        <w:tc>
          <w:tcPr>
            <w:tcW w:w="2430" w:type="dxa"/>
          </w:tcPr>
          <w:p w14:paraId="0339FDD6"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type</w:t>
            </w:r>
          </w:p>
        </w:tc>
        <w:tc>
          <w:tcPr>
            <w:tcW w:w="1530" w:type="dxa"/>
          </w:tcPr>
          <w:p w14:paraId="62CBADEB"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3ADBEC89"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Loại role ( lưu trong  collection RoleType )</w:t>
            </w:r>
          </w:p>
        </w:tc>
      </w:tr>
      <w:tr w:rsidR="0072590A" w:rsidRPr="00CC4477" w14:paraId="78EBD161" w14:textId="77777777" w:rsidTr="00834F88">
        <w:tc>
          <w:tcPr>
            <w:tcW w:w="2430" w:type="dxa"/>
          </w:tcPr>
          <w:p w14:paraId="12AC9A2F"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abstract</w:t>
            </w:r>
          </w:p>
        </w:tc>
        <w:tc>
          <w:tcPr>
            <w:tcW w:w="1530" w:type="dxa"/>
          </w:tcPr>
          <w:p w14:paraId="02A3B161"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Array ObjectId</w:t>
            </w:r>
          </w:p>
        </w:tc>
        <w:tc>
          <w:tcPr>
            <w:tcW w:w="3955" w:type="dxa"/>
          </w:tcPr>
          <w:p w14:paraId="5CD88178"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role hiện tại sẽ có tất cả các quyền với các loại tài nguyên của các role trong mảng này</w:t>
            </w:r>
          </w:p>
        </w:tc>
      </w:tr>
    </w:tbl>
    <w:p w14:paraId="09CC5F97" w14:textId="77777777" w:rsidR="0072590A" w:rsidRPr="00CC4477" w:rsidRDefault="0072590A" w:rsidP="0072590A">
      <w:pPr>
        <w:spacing w:line="276" w:lineRule="auto"/>
        <w:rPr>
          <w:rFonts w:ascii="Arial" w:hAnsi="Arial" w:cs="Arial"/>
          <w:b/>
          <w:bCs/>
          <w:sz w:val="16"/>
          <w:szCs w:val="16"/>
        </w:rPr>
      </w:pPr>
    </w:p>
    <w:p w14:paraId="007BE652" w14:textId="77777777" w:rsidR="0072590A" w:rsidRPr="00CC4477" w:rsidRDefault="0072590A" w:rsidP="0072590A">
      <w:pPr>
        <w:pStyle w:val="ListParagraph"/>
        <w:numPr>
          <w:ilvl w:val="0"/>
          <w:numId w:val="14"/>
        </w:numPr>
        <w:spacing w:line="276" w:lineRule="auto"/>
        <w:rPr>
          <w:rFonts w:ascii="Arial" w:hAnsi="Arial" w:cs="Arial"/>
          <w:b/>
          <w:bCs/>
          <w:sz w:val="16"/>
          <w:szCs w:val="16"/>
        </w:rPr>
      </w:pPr>
      <w:r w:rsidRPr="00CC4477">
        <w:rPr>
          <w:rFonts w:ascii="Arial" w:hAnsi="Arial" w:cs="Arial"/>
          <w:b/>
          <w:bCs/>
          <w:sz w:val="16"/>
          <w:szCs w:val="16"/>
        </w:rPr>
        <w:t xml:space="preserve">UserRole </w:t>
      </w:r>
      <w:r w:rsidRPr="00CC4477">
        <w:rPr>
          <w:rFonts w:ascii="Arial" w:hAnsi="Arial" w:cs="Arial"/>
          <w:sz w:val="16"/>
          <w:szCs w:val="16"/>
        </w:rPr>
        <w:t xml:space="preserve">: chứa thông tin về mối liên hệ </w:t>
      </w:r>
      <w:r w:rsidRPr="00CC4477">
        <w:rPr>
          <w:rFonts w:ascii="Arial" w:hAnsi="Arial" w:cs="Arial"/>
          <w:i/>
          <w:iCs/>
          <w:sz w:val="16"/>
          <w:szCs w:val="16"/>
        </w:rPr>
        <w:t>Many to Many( nhiều-nhiều)</w:t>
      </w:r>
      <w:r w:rsidRPr="00CC4477">
        <w:rPr>
          <w:rFonts w:ascii="Arial" w:hAnsi="Arial" w:cs="Arial"/>
          <w:sz w:val="16"/>
          <w:szCs w:val="16"/>
        </w:rPr>
        <w:t xml:space="preserve"> giữa </w:t>
      </w:r>
      <w:r w:rsidRPr="00CC4477">
        <w:rPr>
          <w:rFonts w:ascii="Arial" w:hAnsi="Arial" w:cs="Arial"/>
          <w:b/>
          <w:bCs/>
          <w:sz w:val="16"/>
          <w:szCs w:val="16"/>
        </w:rPr>
        <w:t>User</w:t>
      </w:r>
      <w:r w:rsidRPr="00CC4477">
        <w:rPr>
          <w:rFonts w:ascii="Arial" w:hAnsi="Arial" w:cs="Arial"/>
          <w:sz w:val="16"/>
          <w:szCs w:val="16"/>
        </w:rPr>
        <w:t xml:space="preserve"> và </w:t>
      </w:r>
      <w:r w:rsidRPr="00CC4477">
        <w:rPr>
          <w:rFonts w:ascii="Arial" w:hAnsi="Arial" w:cs="Arial"/>
          <w:b/>
          <w:bCs/>
          <w:sz w:val="16"/>
          <w:szCs w:val="16"/>
        </w:rPr>
        <w:t>Role</w:t>
      </w:r>
      <w:r w:rsidRPr="00CC4477">
        <w:rPr>
          <w:rFonts w:ascii="Arial" w:hAnsi="Arial" w:cs="Arial"/>
          <w:sz w:val="16"/>
          <w:szCs w:val="16"/>
        </w:rPr>
        <w:t>. Một mối liên hệ nhiều – nhiều giữa nhiều User với nhiều Role sẽ bao gồm nhiều cặp thông tin bao gồm Id của user sẽ tương ứng với Id của role nào.</w:t>
      </w:r>
    </w:p>
    <w:tbl>
      <w:tblPr>
        <w:tblStyle w:val="TableGrid"/>
        <w:tblW w:w="0" w:type="auto"/>
        <w:tblInd w:w="1435" w:type="dxa"/>
        <w:tblLook w:val="04A0" w:firstRow="1" w:lastRow="0" w:firstColumn="1" w:lastColumn="0" w:noHBand="0" w:noVBand="1"/>
      </w:tblPr>
      <w:tblGrid>
        <w:gridCol w:w="2430"/>
        <w:gridCol w:w="1530"/>
        <w:gridCol w:w="3955"/>
      </w:tblGrid>
      <w:tr w:rsidR="0072590A" w:rsidRPr="00CC4477" w14:paraId="1593CC0B" w14:textId="77777777" w:rsidTr="00834F88">
        <w:tc>
          <w:tcPr>
            <w:tcW w:w="2430" w:type="dxa"/>
            <w:shd w:val="clear" w:color="auto" w:fill="A5A5A5" w:themeFill="accent3"/>
          </w:tcPr>
          <w:p w14:paraId="2C3F8FB0"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Thuộc tính</w:t>
            </w:r>
          </w:p>
        </w:tc>
        <w:tc>
          <w:tcPr>
            <w:tcW w:w="1530" w:type="dxa"/>
            <w:shd w:val="clear" w:color="auto" w:fill="A5A5A5" w:themeFill="accent3"/>
          </w:tcPr>
          <w:p w14:paraId="1D7819C0"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Kiểu giá trị</w:t>
            </w:r>
          </w:p>
        </w:tc>
        <w:tc>
          <w:tcPr>
            <w:tcW w:w="3955" w:type="dxa"/>
            <w:shd w:val="clear" w:color="auto" w:fill="A5A5A5" w:themeFill="accent3"/>
          </w:tcPr>
          <w:p w14:paraId="23808C51"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Mô tả</w:t>
            </w:r>
          </w:p>
        </w:tc>
      </w:tr>
      <w:tr w:rsidR="0072590A" w:rsidRPr="00CC4477" w14:paraId="530FFE85" w14:textId="77777777" w:rsidTr="00834F88">
        <w:tc>
          <w:tcPr>
            <w:tcW w:w="2430" w:type="dxa"/>
          </w:tcPr>
          <w:p w14:paraId="62077E33"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userId</w:t>
            </w:r>
          </w:p>
        </w:tc>
        <w:tc>
          <w:tcPr>
            <w:tcW w:w="1530" w:type="dxa"/>
          </w:tcPr>
          <w:p w14:paraId="54815590"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00BC4E2F"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ID của user</w:t>
            </w:r>
          </w:p>
        </w:tc>
      </w:tr>
      <w:tr w:rsidR="0072590A" w:rsidRPr="00CC4477" w14:paraId="4437C399" w14:textId="77777777" w:rsidTr="00834F88">
        <w:tc>
          <w:tcPr>
            <w:tcW w:w="2430" w:type="dxa"/>
          </w:tcPr>
          <w:p w14:paraId="27A41CEB"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roleId</w:t>
            </w:r>
          </w:p>
        </w:tc>
        <w:tc>
          <w:tcPr>
            <w:tcW w:w="1530" w:type="dxa"/>
          </w:tcPr>
          <w:p w14:paraId="5DF63830"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49D67AF4"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ID của role</w:t>
            </w:r>
          </w:p>
        </w:tc>
      </w:tr>
    </w:tbl>
    <w:p w14:paraId="2A57A012" w14:textId="77777777" w:rsidR="0072590A" w:rsidRPr="00CC4477" w:rsidRDefault="0072590A" w:rsidP="0072590A">
      <w:pPr>
        <w:pStyle w:val="ListParagraph"/>
        <w:spacing w:line="276" w:lineRule="auto"/>
        <w:ind w:left="1440"/>
        <w:rPr>
          <w:rFonts w:ascii="Arial" w:hAnsi="Arial" w:cs="Arial"/>
          <w:b/>
          <w:bCs/>
          <w:sz w:val="16"/>
          <w:szCs w:val="16"/>
        </w:rPr>
      </w:pPr>
    </w:p>
    <w:p w14:paraId="7EA4A40F" w14:textId="77777777" w:rsidR="0072590A" w:rsidRPr="00CC4477" w:rsidRDefault="0072590A" w:rsidP="0072590A">
      <w:pPr>
        <w:pStyle w:val="ListParagraph"/>
        <w:spacing w:line="276" w:lineRule="auto"/>
        <w:ind w:left="1440"/>
        <w:rPr>
          <w:rFonts w:ascii="Arial" w:hAnsi="Arial" w:cs="Arial"/>
          <w:b/>
          <w:bCs/>
          <w:sz w:val="16"/>
          <w:szCs w:val="16"/>
        </w:rPr>
      </w:pPr>
    </w:p>
    <w:p w14:paraId="0D36C545" w14:textId="77777777" w:rsidR="0072590A" w:rsidRPr="00CC4477" w:rsidRDefault="0072590A" w:rsidP="0072590A">
      <w:pPr>
        <w:pStyle w:val="ListParagraph"/>
        <w:spacing w:line="276" w:lineRule="auto"/>
        <w:ind w:left="1440"/>
        <w:rPr>
          <w:rFonts w:ascii="Arial" w:hAnsi="Arial" w:cs="Arial"/>
          <w:b/>
          <w:bCs/>
          <w:sz w:val="16"/>
          <w:szCs w:val="16"/>
        </w:rPr>
      </w:pPr>
    </w:p>
    <w:p w14:paraId="093A9840" w14:textId="77777777" w:rsidR="0072590A" w:rsidRPr="00CC4477" w:rsidRDefault="0072590A" w:rsidP="0072590A">
      <w:pPr>
        <w:pStyle w:val="ListParagraph"/>
        <w:numPr>
          <w:ilvl w:val="0"/>
          <w:numId w:val="14"/>
        </w:numPr>
        <w:spacing w:line="276" w:lineRule="auto"/>
        <w:rPr>
          <w:rFonts w:ascii="Arial" w:hAnsi="Arial" w:cs="Arial"/>
          <w:b/>
          <w:bCs/>
          <w:sz w:val="16"/>
          <w:szCs w:val="16"/>
        </w:rPr>
      </w:pPr>
      <w:r w:rsidRPr="00CC4477">
        <w:rPr>
          <w:rFonts w:ascii="Arial" w:hAnsi="Arial" w:cs="Arial"/>
          <w:b/>
          <w:bCs/>
          <w:sz w:val="16"/>
          <w:szCs w:val="16"/>
        </w:rPr>
        <w:t xml:space="preserve">RoleType </w:t>
      </w:r>
      <w:r w:rsidRPr="00CC4477">
        <w:rPr>
          <w:rFonts w:ascii="Arial" w:hAnsi="Arial" w:cs="Arial"/>
          <w:sz w:val="16"/>
          <w:szCs w:val="16"/>
        </w:rPr>
        <w:t xml:space="preserve">: các loại role có trong hệ thống. </w:t>
      </w:r>
    </w:p>
    <w:tbl>
      <w:tblPr>
        <w:tblStyle w:val="TableGrid"/>
        <w:tblW w:w="0" w:type="auto"/>
        <w:tblInd w:w="1435" w:type="dxa"/>
        <w:tblLook w:val="04A0" w:firstRow="1" w:lastRow="0" w:firstColumn="1" w:lastColumn="0" w:noHBand="0" w:noVBand="1"/>
      </w:tblPr>
      <w:tblGrid>
        <w:gridCol w:w="2430"/>
        <w:gridCol w:w="1530"/>
        <w:gridCol w:w="3955"/>
      </w:tblGrid>
      <w:tr w:rsidR="0072590A" w:rsidRPr="00CC4477" w14:paraId="58FD33F1" w14:textId="77777777" w:rsidTr="00834F88">
        <w:tc>
          <w:tcPr>
            <w:tcW w:w="2430" w:type="dxa"/>
            <w:shd w:val="clear" w:color="auto" w:fill="A5A5A5" w:themeFill="accent3"/>
          </w:tcPr>
          <w:p w14:paraId="27EF7ADC"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Thuộc tính</w:t>
            </w:r>
          </w:p>
        </w:tc>
        <w:tc>
          <w:tcPr>
            <w:tcW w:w="1530" w:type="dxa"/>
            <w:shd w:val="clear" w:color="auto" w:fill="A5A5A5" w:themeFill="accent3"/>
          </w:tcPr>
          <w:p w14:paraId="294918D3"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Kiểu giá trị</w:t>
            </w:r>
          </w:p>
        </w:tc>
        <w:tc>
          <w:tcPr>
            <w:tcW w:w="3955" w:type="dxa"/>
            <w:shd w:val="clear" w:color="auto" w:fill="A5A5A5" w:themeFill="accent3"/>
          </w:tcPr>
          <w:p w14:paraId="744A1464"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Mô tả</w:t>
            </w:r>
          </w:p>
        </w:tc>
      </w:tr>
      <w:tr w:rsidR="0072590A" w:rsidRPr="00CC4477" w14:paraId="6ACBAFF0" w14:textId="77777777" w:rsidTr="00834F88">
        <w:tc>
          <w:tcPr>
            <w:tcW w:w="2430" w:type="dxa"/>
          </w:tcPr>
          <w:p w14:paraId="04BE88E2"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_id</w:t>
            </w:r>
          </w:p>
        </w:tc>
        <w:tc>
          <w:tcPr>
            <w:tcW w:w="1530" w:type="dxa"/>
          </w:tcPr>
          <w:p w14:paraId="1C9601E6"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41D38615"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ID loại role</w:t>
            </w:r>
          </w:p>
        </w:tc>
      </w:tr>
      <w:tr w:rsidR="0072590A" w:rsidRPr="00CC4477" w14:paraId="376A62BC" w14:textId="77777777" w:rsidTr="00834F88">
        <w:tc>
          <w:tcPr>
            <w:tcW w:w="2430" w:type="dxa"/>
          </w:tcPr>
          <w:p w14:paraId="23298200"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name</w:t>
            </w:r>
          </w:p>
        </w:tc>
        <w:tc>
          <w:tcPr>
            <w:tcW w:w="1530" w:type="dxa"/>
          </w:tcPr>
          <w:p w14:paraId="0A6CFE90"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126E9582"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Tên loại ( kiểu ) role</w:t>
            </w:r>
          </w:p>
        </w:tc>
      </w:tr>
    </w:tbl>
    <w:p w14:paraId="075A9D38" w14:textId="77777777" w:rsidR="0072590A" w:rsidRPr="00CC4477" w:rsidRDefault="0072590A" w:rsidP="0072590A">
      <w:pPr>
        <w:pStyle w:val="ListParagraph"/>
        <w:spacing w:line="276" w:lineRule="auto"/>
        <w:ind w:left="1440"/>
        <w:rPr>
          <w:rFonts w:ascii="Arial" w:hAnsi="Arial" w:cs="Arial"/>
          <w:b/>
          <w:bCs/>
          <w:sz w:val="16"/>
          <w:szCs w:val="16"/>
        </w:rPr>
      </w:pPr>
    </w:p>
    <w:p w14:paraId="3A4E156E" w14:textId="73CA57D5" w:rsidR="0072590A" w:rsidRPr="00CC4477" w:rsidRDefault="0072590A" w:rsidP="0072590A">
      <w:pPr>
        <w:pStyle w:val="ListParagraph"/>
        <w:spacing w:line="276" w:lineRule="auto"/>
        <w:ind w:left="1440"/>
        <w:rPr>
          <w:rFonts w:ascii="Arial" w:hAnsi="Arial" w:cs="Arial"/>
          <w:sz w:val="16"/>
          <w:szCs w:val="16"/>
        </w:rPr>
      </w:pPr>
      <w:r w:rsidRPr="00CC4477">
        <w:rPr>
          <w:rFonts w:ascii="Arial" w:hAnsi="Arial" w:cs="Arial"/>
          <w:sz w:val="16"/>
          <w:szCs w:val="16"/>
        </w:rPr>
        <w:t xml:space="preserve">Trong hệ thống được định nghĩa sẵn 3 loại role đó là: </w:t>
      </w:r>
    </w:p>
    <w:p w14:paraId="34987247" w14:textId="77777777" w:rsidR="0072590A" w:rsidRPr="00CC4477" w:rsidRDefault="0072590A" w:rsidP="0072590A">
      <w:pPr>
        <w:pStyle w:val="ListParagraph"/>
        <w:spacing w:line="276" w:lineRule="auto"/>
        <w:ind w:left="1440"/>
        <w:rPr>
          <w:rFonts w:ascii="Arial" w:hAnsi="Arial" w:cs="Arial"/>
          <w:b/>
          <w:bCs/>
          <w:sz w:val="16"/>
          <w:szCs w:val="16"/>
        </w:rPr>
      </w:pPr>
    </w:p>
    <w:p w14:paraId="6098FD9E" w14:textId="77777777" w:rsidR="0072590A" w:rsidRPr="00CC4477" w:rsidRDefault="0072590A" w:rsidP="0072590A">
      <w:pPr>
        <w:pStyle w:val="ListParagraph"/>
        <w:numPr>
          <w:ilvl w:val="3"/>
          <w:numId w:val="4"/>
        </w:numPr>
        <w:spacing w:line="276" w:lineRule="auto"/>
        <w:rPr>
          <w:rFonts w:ascii="Arial" w:hAnsi="Arial" w:cs="Arial"/>
          <w:b/>
          <w:bCs/>
          <w:sz w:val="16"/>
          <w:szCs w:val="16"/>
        </w:rPr>
      </w:pPr>
      <w:r w:rsidRPr="00CC4477">
        <w:rPr>
          <w:rFonts w:ascii="Arial" w:hAnsi="Arial" w:cs="Arial"/>
          <w:b/>
          <w:bCs/>
          <w:sz w:val="16"/>
          <w:szCs w:val="16"/>
        </w:rPr>
        <w:t>RoleAbstract</w:t>
      </w:r>
      <w:r w:rsidRPr="00CC4477">
        <w:rPr>
          <w:rFonts w:ascii="Arial" w:hAnsi="Arial" w:cs="Arial"/>
          <w:sz w:val="16"/>
          <w:szCs w:val="16"/>
        </w:rPr>
        <w:t xml:space="preserve"> : chứa quyền tương ứng của mỗi role với mỗi một trang web ở bên client ( </w:t>
      </w:r>
      <w:r w:rsidRPr="00CC4477">
        <w:rPr>
          <w:rFonts w:ascii="Arial" w:hAnsi="Arial" w:cs="Arial"/>
          <w:i/>
          <w:iCs/>
          <w:sz w:val="16"/>
          <w:szCs w:val="16"/>
        </w:rPr>
        <w:t>frontend</w:t>
      </w:r>
      <w:r w:rsidRPr="00CC4477">
        <w:rPr>
          <w:rFonts w:ascii="Arial" w:hAnsi="Arial" w:cs="Arial"/>
          <w:sz w:val="16"/>
          <w:szCs w:val="16"/>
        </w:rPr>
        <w:t xml:space="preserve"> ).Mặc định ứng với mỗi công ty trong hệ thống sẽ có 5 RoleAbstract đó là : </w:t>
      </w:r>
    </w:p>
    <w:p w14:paraId="68467C60" w14:textId="77777777" w:rsidR="0072590A" w:rsidRPr="00CC4477" w:rsidRDefault="0072590A" w:rsidP="0072590A">
      <w:pPr>
        <w:pStyle w:val="ListParagraph"/>
        <w:numPr>
          <w:ilvl w:val="4"/>
          <w:numId w:val="4"/>
        </w:numPr>
        <w:spacing w:line="276" w:lineRule="auto"/>
        <w:rPr>
          <w:rFonts w:ascii="Arial" w:hAnsi="Arial" w:cs="Arial"/>
          <w:b/>
          <w:bCs/>
          <w:sz w:val="16"/>
          <w:szCs w:val="16"/>
        </w:rPr>
      </w:pPr>
      <w:r w:rsidRPr="00CC4477">
        <w:rPr>
          <w:rFonts w:ascii="Arial" w:hAnsi="Arial" w:cs="Arial"/>
          <w:b/>
          <w:bCs/>
          <w:sz w:val="16"/>
          <w:szCs w:val="16"/>
        </w:rPr>
        <w:t xml:space="preserve">Super Admin </w:t>
      </w:r>
      <w:r w:rsidRPr="00CC4477">
        <w:rPr>
          <w:rFonts w:ascii="Arial" w:hAnsi="Arial" w:cs="Arial"/>
          <w:sz w:val="16"/>
          <w:szCs w:val="16"/>
        </w:rPr>
        <w:t xml:space="preserve">: là quản trị cấp cao nhất của </w:t>
      </w:r>
      <w:r w:rsidRPr="00CC4477">
        <w:rPr>
          <w:rFonts w:ascii="Arial" w:hAnsi="Arial" w:cs="Arial"/>
          <w:b/>
          <w:bCs/>
          <w:sz w:val="16"/>
          <w:szCs w:val="16"/>
        </w:rPr>
        <w:t xml:space="preserve">1 công ty </w:t>
      </w:r>
    </w:p>
    <w:p w14:paraId="731E50E1" w14:textId="77777777" w:rsidR="0072590A" w:rsidRPr="00CC4477" w:rsidRDefault="0072590A" w:rsidP="0072590A">
      <w:pPr>
        <w:pStyle w:val="ListParagraph"/>
        <w:numPr>
          <w:ilvl w:val="4"/>
          <w:numId w:val="4"/>
        </w:numPr>
        <w:spacing w:line="276" w:lineRule="auto"/>
        <w:rPr>
          <w:rFonts w:ascii="Arial" w:hAnsi="Arial" w:cs="Arial"/>
          <w:b/>
          <w:bCs/>
          <w:sz w:val="16"/>
          <w:szCs w:val="16"/>
        </w:rPr>
      </w:pPr>
      <w:r w:rsidRPr="00CC4477">
        <w:rPr>
          <w:rFonts w:ascii="Arial" w:hAnsi="Arial" w:cs="Arial"/>
          <w:b/>
          <w:bCs/>
          <w:sz w:val="16"/>
          <w:szCs w:val="16"/>
        </w:rPr>
        <w:t xml:space="preserve">Admin : </w:t>
      </w:r>
      <w:r w:rsidRPr="00CC4477">
        <w:rPr>
          <w:rFonts w:ascii="Arial" w:hAnsi="Arial" w:cs="Arial"/>
          <w:sz w:val="16"/>
          <w:szCs w:val="16"/>
        </w:rPr>
        <w:t>cũng là quản trị viên của công ty nhưng có quyền ít hơn so với Super Admin</w:t>
      </w:r>
    </w:p>
    <w:p w14:paraId="6D11B80E" w14:textId="77777777" w:rsidR="0072590A" w:rsidRPr="00CC4477" w:rsidRDefault="0072590A" w:rsidP="0072590A">
      <w:pPr>
        <w:pStyle w:val="ListParagraph"/>
        <w:numPr>
          <w:ilvl w:val="4"/>
          <w:numId w:val="4"/>
        </w:numPr>
        <w:spacing w:line="276" w:lineRule="auto"/>
        <w:rPr>
          <w:rFonts w:ascii="Arial" w:hAnsi="Arial" w:cs="Arial"/>
          <w:b/>
          <w:bCs/>
          <w:sz w:val="16"/>
          <w:szCs w:val="16"/>
        </w:rPr>
      </w:pPr>
      <w:r w:rsidRPr="00CC4477">
        <w:rPr>
          <w:rFonts w:ascii="Arial" w:hAnsi="Arial" w:cs="Arial"/>
          <w:b/>
          <w:bCs/>
          <w:sz w:val="16"/>
          <w:szCs w:val="16"/>
        </w:rPr>
        <w:t xml:space="preserve">Dean : </w:t>
      </w:r>
      <w:r w:rsidRPr="00CC4477">
        <w:rPr>
          <w:rFonts w:ascii="Arial" w:hAnsi="Arial" w:cs="Arial"/>
          <w:sz w:val="16"/>
          <w:szCs w:val="16"/>
        </w:rPr>
        <w:t>tương đương với quyền của một trưởng đơn vị</w:t>
      </w:r>
    </w:p>
    <w:p w14:paraId="5BCED5B7" w14:textId="77777777" w:rsidR="0072590A" w:rsidRPr="00CC4477" w:rsidRDefault="0072590A" w:rsidP="0072590A">
      <w:pPr>
        <w:pStyle w:val="ListParagraph"/>
        <w:numPr>
          <w:ilvl w:val="4"/>
          <w:numId w:val="4"/>
        </w:numPr>
        <w:spacing w:line="276" w:lineRule="auto"/>
        <w:rPr>
          <w:rFonts w:ascii="Arial" w:hAnsi="Arial" w:cs="Arial"/>
          <w:b/>
          <w:bCs/>
          <w:sz w:val="16"/>
          <w:szCs w:val="16"/>
        </w:rPr>
      </w:pPr>
      <w:r w:rsidRPr="00CC4477">
        <w:rPr>
          <w:rFonts w:ascii="Arial" w:hAnsi="Arial" w:cs="Arial"/>
          <w:b/>
          <w:bCs/>
          <w:sz w:val="16"/>
          <w:szCs w:val="16"/>
        </w:rPr>
        <w:t xml:space="preserve">Vice Dean : </w:t>
      </w:r>
      <w:r w:rsidRPr="00CC4477">
        <w:rPr>
          <w:rFonts w:ascii="Arial" w:hAnsi="Arial" w:cs="Arial"/>
          <w:sz w:val="16"/>
          <w:szCs w:val="16"/>
        </w:rPr>
        <w:t>tương đương với quyền của một phó đơn vị</w:t>
      </w:r>
    </w:p>
    <w:p w14:paraId="28E9A539" w14:textId="77777777" w:rsidR="0072590A" w:rsidRPr="00CC4477" w:rsidRDefault="0072590A" w:rsidP="0072590A">
      <w:pPr>
        <w:pStyle w:val="ListParagraph"/>
        <w:numPr>
          <w:ilvl w:val="4"/>
          <w:numId w:val="4"/>
        </w:numPr>
        <w:spacing w:line="276" w:lineRule="auto"/>
        <w:rPr>
          <w:rFonts w:ascii="Arial" w:hAnsi="Arial" w:cs="Arial"/>
          <w:b/>
          <w:bCs/>
          <w:sz w:val="16"/>
          <w:szCs w:val="16"/>
        </w:rPr>
      </w:pPr>
      <w:r w:rsidRPr="00CC4477">
        <w:rPr>
          <w:rFonts w:ascii="Arial" w:hAnsi="Arial" w:cs="Arial"/>
          <w:b/>
          <w:bCs/>
          <w:sz w:val="16"/>
          <w:szCs w:val="16"/>
        </w:rPr>
        <w:t xml:space="preserve">Employee : </w:t>
      </w:r>
      <w:r w:rsidRPr="00CC4477">
        <w:rPr>
          <w:rFonts w:ascii="Arial" w:hAnsi="Arial" w:cs="Arial"/>
          <w:sz w:val="16"/>
          <w:szCs w:val="16"/>
        </w:rPr>
        <w:t>tương đương với quyền của 1 nhân viên trong đơn vị</w:t>
      </w:r>
    </w:p>
    <w:p w14:paraId="26744A15" w14:textId="0A279CB3" w:rsidR="0072590A" w:rsidRPr="00CC4477" w:rsidRDefault="0072590A" w:rsidP="0072590A">
      <w:pPr>
        <w:pStyle w:val="ListParagraph"/>
        <w:spacing w:line="276" w:lineRule="auto"/>
        <w:ind w:left="2880"/>
        <w:rPr>
          <w:rFonts w:ascii="Arial" w:hAnsi="Arial" w:cs="Arial"/>
          <w:sz w:val="16"/>
          <w:szCs w:val="16"/>
        </w:rPr>
      </w:pPr>
      <w:r w:rsidRPr="00CC4477">
        <w:rPr>
          <w:rFonts w:ascii="Arial" w:hAnsi="Arial" w:cs="Arial"/>
          <w:sz w:val="16"/>
          <w:szCs w:val="16"/>
        </w:rPr>
        <w:t xml:space="preserve">Ngoài ra, hệ thống còn 1 </w:t>
      </w:r>
      <w:r w:rsidRPr="00CC4477">
        <w:rPr>
          <w:rFonts w:ascii="Arial" w:hAnsi="Arial" w:cs="Arial"/>
          <w:b/>
          <w:bCs/>
          <w:sz w:val="16"/>
          <w:szCs w:val="16"/>
        </w:rPr>
        <w:t>RoleAbstract đặc biệt</w:t>
      </w:r>
      <w:r w:rsidRPr="00CC4477">
        <w:rPr>
          <w:rFonts w:ascii="Arial" w:hAnsi="Arial" w:cs="Arial"/>
          <w:sz w:val="16"/>
          <w:szCs w:val="16"/>
        </w:rPr>
        <w:t xml:space="preserve"> đó là </w:t>
      </w:r>
      <w:r w:rsidRPr="00CC4477">
        <w:rPr>
          <w:rFonts w:ascii="Arial" w:hAnsi="Arial" w:cs="Arial"/>
          <w:b/>
          <w:bCs/>
          <w:sz w:val="16"/>
          <w:szCs w:val="16"/>
        </w:rPr>
        <w:t xml:space="preserve">System Admin, </w:t>
      </w:r>
      <w:r w:rsidRPr="00CC4477">
        <w:rPr>
          <w:rFonts w:ascii="Arial" w:hAnsi="Arial" w:cs="Arial"/>
          <w:sz w:val="16"/>
          <w:szCs w:val="16"/>
        </w:rPr>
        <w:t xml:space="preserve">trong hệ thống chỉ có duy nhất 1 RoleAbstract là </w:t>
      </w:r>
      <w:r w:rsidRPr="00CC4477">
        <w:rPr>
          <w:rFonts w:ascii="Arial" w:hAnsi="Arial" w:cs="Arial"/>
          <w:b/>
          <w:bCs/>
          <w:sz w:val="16"/>
          <w:szCs w:val="16"/>
        </w:rPr>
        <w:t xml:space="preserve">System Admin </w:t>
      </w:r>
      <w:r w:rsidRPr="00CC4477">
        <w:rPr>
          <w:rFonts w:ascii="Arial" w:hAnsi="Arial" w:cs="Arial"/>
          <w:sz w:val="16"/>
          <w:szCs w:val="16"/>
        </w:rPr>
        <w:t xml:space="preserve">– đây là 1 role quản trị viên của hệ thống có nhiệm vụ khởi tạo các dữ liệu ban đầu cho một công ty mới ( khởi tạo dữ liệu về công ty, tạo tài khoản SuperAdmin cho công ty đó,… ) – </w:t>
      </w:r>
      <w:r w:rsidRPr="00CC4477">
        <w:rPr>
          <w:rFonts w:ascii="Arial" w:hAnsi="Arial" w:cs="Arial"/>
          <w:b/>
          <w:bCs/>
          <w:sz w:val="16"/>
          <w:szCs w:val="16"/>
        </w:rPr>
        <w:t>System Admin</w:t>
      </w:r>
      <w:r w:rsidRPr="00CC4477">
        <w:rPr>
          <w:rFonts w:ascii="Arial" w:hAnsi="Arial" w:cs="Arial"/>
          <w:sz w:val="16"/>
          <w:szCs w:val="16"/>
        </w:rPr>
        <w:t xml:space="preserve"> chỉ quản lý thông tin cơ bản về các công ty và không tham gia vào hoạt động nghiệp vụ bất kì công ty nào .</w:t>
      </w:r>
    </w:p>
    <w:p w14:paraId="2CB340D1" w14:textId="77777777" w:rsidR="0072590A" w:rsidRPr="00CC4477" w:rsidRDefault="0072590A" w:rsidP="0072590A">
      <w:pPr>
        <w:pStyle w:val="ListParagraph"/>
        <w:spacing w:line="276" w:lineRule="auto"/>
        <w:ind w:left="2880"/>
        <w:rPr>
          <w:rFonts w:ascii="Arial" w:hAnsi="Arial" w:cs="Arial"/>
          <w:sz w:val="16"/>
          <w:szCs w:val="16"/>
        </w:rPr>
      </w:pPr>
    </w:p>
    <w:p w14:paraId="564AE151" w14:textId="77777777" w:rsidR="0072590A" w:rsidRPr="00CC4477" w:rsidRDefault="0072590A" w:rsidP="0072590A">
      <w:pPr>
        <w:pStyle w:val="ListParagraph"/>
        <w:numPr>
          <w:ilvl w:val="3"/>
          <w:numId w:val="4"/>
        </w:numPr>
        <w:spacing w:line="276" w:lineRule="auto"/>
        <w:rPr>
          <w:rFonts w:ascii="Arial" w:hAnsi="Arial" w:cs="Arial"/>
          <w:b/>
          <w:bCs/>
          <w:sz w:val="16"/>
          <w:szCs w:val="16"/>
        </w:rPr>
      </w:pPr>
      <w:r w:rsidRPr="00CC4477">
        <w:rPr>
          <w:rFonts w:ascii="Arial" w:hAnsi="Arial" w:cs="Arial"/>
          <w:b/>
          <w:bCs/>
          <w:sz w:val="16"/>
          <w:szCs w:val="16"/>
        </w:rPr>
        <w:t>RoleChucDanh</w:t>
      </w:r>
      <w:r w:rsidRPr="00CC4477">
        <w:rPr>
          <w:rFonts w:ascii="Arial" w:hAnsi="Arial" w:cs="Arial"/>
          <w:sz w:val="16"/>
          <w:szCs w:val="16"/>
        </w:rPr>
        <w:t xml:space="preserve"> : role đại diện cho một chức vụ, chức danh của người dùng được chia theo từng phòng ban, đơn vị ở trong một công ty. Mỗi một </w:t>
      </w:r>
      <w:r w:rsidRPr="00CC4477">
        <w:rPr>
          <w:rFonts w:ascii="Arial" w:hAnsi="Arial" w:cs="Arial"/>
          <w:b/>
          <w:bCs/>
          <w:sz w:val="16"/>
          <w:szCs w:val="16"/>
        </w:rPr>
        <w:t>RoleChucDanh</w:t>
      </w:r>
      <w:r w:rsidRPr="00CC4477">
        <w:rPr>
          <w:rFonts w:ascii="Arial" w:hAnsi="Arial" w:cs="Arial"/>
          <w:sz w:val="16"/>
          <w:szCs w:val="16"/>
        </w:rPr>
        <w:t xml:space="preserve"> phải luôn đi kèm với một </w:t>
      </w:r>
      <w:r w:rsidRPr="00CC4477">
        <w:rPr>
          <w:rFonts w:ascii="Arial" w:hAnsi="Arial" w:cs="Arial"/>
          <w:b/>
          <w:bCs/>
          <w:sz w:val="16"/>
          <w:szCs w:val="16"/>
        </w:rPr>
        <w:t>Department</w:t>
      </w:r>
      <w:r w:rsidRPr="00CC4477">
        <w:rPr>
          <w:rFonts w:ascii="Arial" w:hAnsi="Arial" w:cs="Arial"/>
          <w:sz w:val="16"/>
          <w:szCs w:val="16"/>
        </w:rPr>
        <w:t xml:space="preserve"> ( </w:t>
      </w:r>
      <w:r w:rsidRPr="00CC4477">
        <w:rPr>
          <w:rFonts w:ascii="Arial" w:hAnsi="Arial" w:cs="Arial"/>
          <w:i/>
          <w:iCs/>
          <w:sz w:val="16"/>
          <w:szCs w:val="16"/>
        </w:rPr>
        <w:t>đơn vị, phòng ban …</w:t>
      </w:r>
      <w:r w:rsidRPr="00CC4477">
        <w:rPr>
          <w:rFonts w:ascii="Arial" w:hAnsi="Arial" w:cs="Arial"/>
          <w:sz w:val="16"/>
          <w:szCs w:val="16"/>
        </w:rPr>
        <w:t xml:space="preserve"> ) nào đó. Với mỗi một </w:t>
      </w:r>
      <w:r w:rsidRPr="00CC4477">
        <w:rPr>
          <w:rFonts w:ascii="Arial" w:hAnsi="Arial" w:cs="Arial"/>
          <w:b/>
          <w:bCs/>
          <w:sz w:val="16"/>
          <w:szCs w:val="16"/>
        </w:rPr>
        <w:t>RoleChucDanh</w:t>
      </w:r>
      <w:r w:rsidRPr="00CC4477">
        <w:rPr>
          <w:rFonts w:ascii="Arial" w:hAnsi="Arial" w:cs="Arial"/>
          <w:sz w:val="16"/>
          <w:szCs w:val="16"/>
        </w:rPr>
        <w:t xml:space="preserve"> người dùng sẽ có quyền tương ứng với một tài nguyên mà trong phạm vị </w:t>
      </w:r>
      <w:r w:rsidRPr="00CC4477">
        <w:rPr>
          <w:rFonts w:ascii="Arial" w:hAnsi="Arial" w:cs="Arial"/>
          <w:b/>
          <w:bCs/>
          <w:sz w:val="16"/>
          <w:szCs w:val="16"/>
        </w:rPr>
        <w:t>Department</w:t>
      </w:r>
      <w:r w:rsidRPr="00CC4477">
        <w:rPr>
          <w:rFonts w:ascii="Arial" w:hAnsi="Arial" w:cs="Arial"/>
          <w:sz w:val="16"/>
          <w:szCs w:val="16"/>
        </w:rPr>
        <w:t xml:space="preserve"> đó có thể thực hiện. </w:t>
      </w:r>
      <w:r w:rsidRPr="00CC4477">
        <w:rPr>
          <w:rFonts w:ascii="Arial" w:hAnsi="Arial" w:cs="Arial"/>
          <w:i/>
          <w:iCs/>
          <w:sz w:val="16"/>
          <w:szCs w:val="16"/>
        </w:rPr>
        <w:t>( Ví dụ như các tài liệu biểu mẫu tương ứng với mỗi đơn vị, phòng ban,… hay là các thành phần trên giao diện : button thêm, sửa, xóa công việc ).</w:t>
      </w:r>
      <w:r w:rsidRPr="00CC4477">
        <w:rPr>
          <w:rFonts w:ascii="Arial" w:hAnsi="Arial" w:cs="Arial"/>
          <w:sz w:val="16"/>
          <w:szCs w:val="16"/>
        </w:rPr>
        <w:t xml:space="preserve"> </w:t>
      </w:r>
    </w:p>
    <w:p w14:paraId="11B2CA87" w14:textId="77777777" w:rsidR="0072590A" w:rsidRPr="00CC4477" w:rsidRDefault="0072590A" w:rsidP="0072590A">
      <w:pPr>
        <w:pStyle w:val="ListParagraph"/>
        <w:spacing w:line="276" w:lineRule="auto"/>
        <w:ind w:left="2520"/>
        <w:rPr>
          <w:rFonts w:ascii="Arial" w:hAnsi="Arial" w:cs="Arial"/>
          <w:b/>
          <w:bCs/>
          <w:sz w:val="16"/>
          <w:szCs w:val="16"/>
        </w:rPr>
      </w:pPr>
    </w:p>
    <w:p w14:paraId="13105850" w14:textId="77777777" w:rsidR="0072590A" w:rsidRPr="00CC4477" w:rsidRDefault="0072590A" w:rsidP="0072590A">
      <w:pPr>
        <w:pStyle w:val="ListParagraph"/>
        <w:numPr>
          <w:ilvl w:val="3"/>
          <w:numId w:val="4"/>
        </w:numPr>
        <w:spacing w:line="276" w:lineRule="auto"/>
        <w:rPr>
          <w:rFonts w:ascii="Arial" w:hAnsi="Arial" w:cs="Arial"/>
          <w:sz w:val="16"/>
          <w:szCs w:val="16"/>
        </w:rPr>
      </w:pPr>
      <w:r w:rsidRPr="00CC4477">
        <w:rPr>
          <w:rFonts w:ascii="Arial" w:hAnsi="Arial" w:cs="Arial"/>
          <w:b/>
          <w:bCs/>
          <w:sz w:val="16"/>
          <w:szCs w:val="16"/>
        </w:rPr>
        <w:t>RoleTuTao</w:t>
      </w:r>
      <w:r w:rsidRPr="00CC4477">
        <w:rPr>
          <w:rFonts w:ascii="Arial" w:hAnsi="Arial" w:cs="Arial"/>
          <w:sz w:val="16"/>
          <w:szCs w:val="16"/>
        </w:rPr>
        <w:t xml:space="preserve"> : role được tạo thêm nhằm mục đích phân quyền một cách cụ thể với một tài nguyên nào đó hoặc áp dụng cho một nhóm người cụ thể nào đó. Những Role thuộc vào nhóm </w:t>
      </w:r>
      <w:r w:rsidRPr="00CC4477">
        <w:rPr>
          <w:rFonts w:ascii="Arial" w:hAnsi="Arial" w:cs="Arial"/>
          <w:b/>
          <w:bCs/>
          <w:sz w:val="16"/>
          <w:szCs w:val="16"/>
        </w:rPr>
        <w:t>RoleTuTao</w:t>
      </w:r>
      <w:r w:rsidRPr="00CC4477">
        <w:rPr>
          <w:rFonts w:ascii="Arial" w:hAnsi="Arial" w:cs="Arial"/>
          <w:sz w:val="16"/>
          <w:szCs w:val="16"/>
        </w:rPr>
        <w:t xml:space="preserve"> không nhiết thiết phải đi kèm hay có ràng buộc với một đơn vị, phòng ban nào mà có thể hoàn toàn độc lập trong hệ thống.</w:t>
      </w:r>
    </w:p>
    <w:p w14:paraId="7518C289" w14:textId="77777777" w:rsidR="0072590A" w:rsidRPr="00CC4477" w:rsidRDefault="0072590A" w:rsidP="0072590A">
      <w:pPr>
        <w:pStyle w:val="ListParagraph"/>
        <w:spacing w:line="276" w:lineRule="auto"/>
        <w:ind w:left="2520"/>
        <w:rPr>
          <w:rFonts w:ascii="Arial" w:hAnsi="Arial" w:cs="Arial"/>
          <w:sz w:val="16"/>
          <w:szCs w:val="16"/>
        </w:rPr>
      </w:pPr>
    </w:p>
    <w:p w14:paraId="51EBFAEE" w14:textId="77777777" w:rsidR="0072590A" w:rsidRPr="00CC4477" w:rsidRDefault="0072590A" w:rsidP="0072590A">
      <w:pPr>
        <w:pStyle w:val="ListParagraph"/>
        <w:spacing w:line="276" w:lineRule="auto"/>
        <w:ind w:left="1440"/>
        <w:rPr>
          <w:rFonts w:ascii="Arial" w:hAnsi="Arial" w:cs="Arial"/>
          <w:b/>
          <w:bCs/>
          <w:sz w:val="16"/>
          <w:szCs w:val="16"/>
        </w:rPr>
      </w:pPr>
    </w:p>
    <w:p w14:paraId="65064B5C" w14:textId="77777777" w:rsidR="0072590A" w:rsidRPr="00CC4477" w:rsidRDefault="0072590A" w:rsidP="0072590A">
      <w:pPr>
        <w:pStyle w:val="ListParagraph"/>
        <w:numPr>
          <w:ilvl w:val="0"/>
          <w:numId w:val="14"/>
        </w:numPr>
        <w:spacing w:line="276" w:lineRule="auto"/>
        <w:rPr>
          <w:rFonts w:ascii="Arial" w:hAnsi="Arial" w:cs="Arial"/>
          <w:b/>
          <w:bCs/>
          <w:sz w:val="16"/>
          <w:szCs w:val="16"/>
        </w:rPr>
      </w:pPr>
      <w:r w:rsidRPr="00CC4477">
        <w:rPr>
          <w:rFonts w:ascii="Arial" w:hAnsi="Arial" w:cs="Arial"/>
          <w:b/>
          <w:bCs/>
          <w:sz w:val="16"/>
          <w:szCs w:val="16"/>
        </w:rPr>
        <w:t>Department :</w:t>
      </w:r>
      <w:r w:rsidRPr="00CC4477">
        <w:rPr>
          <w:rFonts w:ascii="Arial" w:hAnsi="Arial" w:cs="Arial"/>
          <w:sz w:val="16"/>
          <w:szCs w:val="16"/>
        </w:rPr>
        <w:t xml:space="preserve"> lưu thông tin về các đơn vị, phòng ban của 1 công ty.</w:t>
      </w:r>
    </w:p>
    <w:tbl>
      <w:tblPr>
        <w:tblStyle w:val="TableGrid"/>
        <w:tblW w:w="0" w:type="auto"/>
        <w:tblInd w:w="1435" w:type="dxa"/>
        <w:tblLook w:val="04A0" w:firstRow="1" w:lastRow="0" w:firstColumn="1" w:lastColumn="0" w:noHBand="0" w:noVBand="1"/>
      </w:tblPr>
      <w:tblGrid>
        <w:gridCol w:w="2430"/>
        <w:gridCol w:w="1530"/>
        <w:gridCol w:w="3955"/>
      </w:tblGrid>
      <w:tr w:rsidR="0072590A" w:rsidRPr="00CC4477" w14:paraId="079EEAB1" w14:textId="77777777" w:rsidTr="00834F88">
        <w:tc>
          <w:tcPr>
            <w:tcW w:w="2430" w:type="dxa"/>
            <w:shd w:val="clear" w:color="auto" w:fill="A5A5A5" w:themeFill="accent3"/>
          </w:tcPr>
          <w:p w14:paraId="3D85EC87"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Thuộc tính</w:t>
            </w:r>
          </w:p>
        </w:tc>
        <w:tc>
          <w:tcPr>
            <w:tcW w:w="1530" w:type="dxa"/>
            <w:shd w:val="clear" w:color="auto" w:fill="A5A5A5" w:themeFill="accent3"/>
          </w:tcPr>
          <w:p w14:paraId="55CFC44B"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Kiểu giá trị</w:t>
            </w:r>
          </w:p>
        </w:tc>
        <w:tc>
          <w:tcPr>
            <w:tcW w:w="3955" w:type="dxa"/>
            <w:shd w:val="clear" w:color="auto" w:fill="A5A5A5" w:themeFill="accent3"/>
          </w:tcPr>
          <w:p w14:paraId="1EAA5581"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Mô tả</w:t>
            </w:r>
          </w:p>
        </w:tc>
      </w:tr>
      <w:tr w:rsidR="0072590A" w:rsidRPr="00CC4477" w14:paraId="3EA4D43D" w14:textId="77777777" w:rsidTr="00834F88">
        <w:tc>
          <w:tcPr>
            <w:tcW w:w="2430" w:type="dxa"/>
          </w:tcPr>
          <w:p w14:paraId="769E3DF2"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_id</w:t>
            </w:r>
          </w:p>
        </w:tc>
        <w:tc>
          <w:tcPr>
            <w:tcW w:w="1530" w:type="dxa"/>
          </w:tcPr>
          <w:p w14:paraId="2FBB6F37"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44A66606"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ID của người dùng</w:t>
            </w:r>
          </w:p>
        </w:tc>
      </w:tr>
      <w:tr w:rsidR="0072590A" w:rsidRPr="00CC4477" w14:paraId="750A5767" w14:textId="77777777" w:rsidTr="00834F88">
        <w:tc>
          <w:tcPr>
            <w:tcW w:w="2430" w:type="dxa"/>
          </w:tcPr>
          <w:p w14:paraId="546EFCC1"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name</w:t>
            </w:r>
          </w:p>
        </w:tc>
        <w:tc>
          <w:tcPr>
            <w:tcW w:w="1530" w:type="dxa"/>
          </w:tcPr>
          <w:p w14:paraId="40E354BA"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String</w:t>
            </w:r>
          </w:p>
        </w:tc>
        <w:tc>
          <w:tcPr>
            <w:tcW w:w="3955" w:type="dxa"/>
          </w:tcPr>
          <w:p w14:paraId="6C362A86"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Tên đơn vị, phòng ban,…</w:t>
            </w:r>
          </w:p>
        </w:tc>
      </w:tr>
      <w:tr w:rsidR="0072590A" w:rsidRPr="00CC4477" w14:paraId="773F1915" w14:textId="77777777" w:rsidTr="00834F88">
        <w:tc>
          <w:tcPr>
            <w:tcW w:w="2430" w:type="dxa"/>
          </w:tcPr>
          <w:p w14:paraId="28C80D05"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company</w:t>
            </w:r>
          </w:p>
        </w:tc>
        <w:tc>
          <w:tcPr>
            <w:tcW w:w="1530" w:type="dxa"/>
          </w:tcPr>
          <w:p w14:paraId="1DA8435F"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String</w:t>
            </w:r>
          </w:p>
        </w:tc>
        <w:tc>
          <w:tcPr>
            <w:tcW w:w="3955" w:type="dxa"/>
          </w:tcPr>
          <w:p w14:paraId="5B2D6316"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Công ty chứa đơn vị, phòng ban này..</w:t>
            </w:r>
          </w:p>
        </w:tc>
      </w:tr>
      <w:tr w:rsidR="0072590A" w:rsidRPr="00CC4477" w14:paraId="112A7B25" w14:textId="77777777" w:rsidTr="00834F88">
        <w:tc>
          <w:tcPr>
            <w:tcW w:w="2430" w:type="dxa"/>
          </w:tcPr>
          <w:p w14:paraId="4AB22F84"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description</w:t>
            </w:r>
          </w:p>
        </w:tc>
        <w:tc>
          <w:tcPr>
            <w:tcW w:w="1530" w:type="dxa"/>
          </w:tcPr>
          <w:p w14:paraId="30D5C295"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String</w:t>
            </w:r>
          </w:p>
        </w:tc>
        <w:tc>
          <w:tcPr>
            <w:tcW w:w="3955" w:type="dxa"/>
          </w:tcPr>
          <w:p w14:paraId="139689A0"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mật khẩu</w:t>
            </w:r>
          </w:p>
        </w:tc>
      </w:tr>
      <w:tr w:rsidR="0072590A" w:rsidRPr="00CC4477" w14:paraId="3BF7BC7E" w14:textId="77777777" w:rsidTr="00834F88">
        <w:tc>
          <w:tcPr>
            <w:tcW w:w="2430" w:type="dxa"/>
          </w:tcPr>
          <w:p w14:paraId="25C300E0"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dean</w:t>
            </w:r>
          </w:p>
        </w:tc>
        <w:tc>
          <w:tcPr>
            <w:tcW w:w="1530" w:type="dxa"/>
          </w:tcPr>
          <w:p w14:paraId="45056153"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7A737FB8"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Trưởng đơn vị, phòng ban</w:t>
            </w:r>
          </w:p>
        </w:tc>
      </w:tr>
      <w:tr w:rsidR="0072590A" w:rsidRPr="00CC4477" w14:paraId="64A36C6E" w14:textId="77777777" w:rsidTr="00834F88">
        <w:tc>
          <w:tcPr>
            <w:tcW w:w="2430" w:type="dxa"/>
          </w:tcPr>
          <w:p w14:paraId="2A06F0FC"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vice_dean</w:t>
            </w:r>
          </w:p>
        </w:tc>
        <w:tc>
          <w:tcPr>
            <w:tcW w:w="1530" w:type="dxa"/>
          </w:tcPr>
          <w:p w14:paraId="6757CAC3"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2E0A852A"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Phó đơn vị, phòng ban</w:t>
            </w:r>
          </w:p>
        </w:tc>
      </w:tr>
      <w:tr w:rsidR="0072590A" w:rsidRPr="00CC4477" w14:paraId="5EDF4182" w14:textId="77777777" w:rsidTr="00834F88">
        <w:tc>
          <w:tcPr>
            <w:tcW w:w="2430" w:type="dxa"/>
          </w:tcPr>
          <w:p w14:paraId="6C839F6F"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employee</w:t>
            </w:r>
          </w:p>
        </w:tc>
        <w:tc>
          <w:tcPr>
            <w:tcW w:w="1530" w:type="dxa"/>
          </w:tcPr>
          <w:p w14:paraId="10885F9C"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5AC8A7EE"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Nhân viên trong đơn vi, phòng ban</w:t>
            </w:r>
          </w:p>
        </w:tc>
      </w:tr>
      <w:tr w:rsidR="0072590A" w:rsidRPr="00CC4477" w14:paraId="735E5639" w14:textId="77777777" w:rsidTr="00834F88">
        <w:tc>
          <w:tcPr>
            <w:tcW w:w="2430" w:type="dxa"/>
          </w:tcPr>
          <w:p w14:paraId="35E0EF38"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parent</w:t>
            </w:r>
          </w:p>
        </w:tc>
        <w:tc>
          <w:tcPr>
            <w:tcW w:w="1530" w:type="dxa"/>
          </w:tcPr>
          <w:p w14:paraId="11460CC4"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47647160"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Đơn vị cha của đơn vị hiện tại</w:t>
            </w:r>
          </w:p>
        </w:tc>
      </w:tr>
    </w:tbl>
    <w:p w14:paraId="051ECD8F" w14:textId="77777777" w:rsidR="0072590A" w:rsidRPr="00CC4477" w:rsidRDefault="0072590A" w:rsidP="0072590A">
      <w:pPr>
        <w:pStyle w:val="ListParagraph"/>
        <w:spacing w:line="276" w:lineRule="auto"/>
        <w:ind w:left="1440"/>
        <w:rPr>
          <w:rFonts w:ascii="Arial" w:hAnsi="Arial" w:cs="Arial"/>
          <w:b/>
          <w:bCs/>
          <w:sz w:val="16"/>
          <w:szCs w:val="16"/>
        </w:rPr>
      </w:pPr>
    </w:p>
    <w:p w14:paraId="3B8A069D" w14:textId="04C5A928" w:rsidR="0072590A" w:rsidRPr="00CC4477" w:rsidRDefault="0072590A" w:rsidP="00834F88">
      <w:pPr>
        <w:pStyle w:val="ListParagraph"/>
        <w:spacing w:line="276" w:lineRule="auto"/>
        <w:ind w:left="1440"/>
        <w:rPr>
          <w:rFonts w:ascii="Arial" w:hAnsi="Arial" w:cs="Arial"/>
          <w:i/>
          <w:iCs/>
          <w:color w:val="7F7F7F" w:themeColor="text1" w:themeTint="80"/>
          <w:sz w:val="16"/>
          <w:szCs w:val="16"/>
        </w:rPr>
      </w:pPr>
      <w:r w:rsidRPr="00CC4477">
        <w:rPr>
          <w:rFonts w:ascii="Arial" w:hAnsi="Arial" w:cs="Arial"/>
          <w:sz w:val="16"/>
          <w:szCs w:val="16"/>
        </w:rPr>
        <w:t>Mỗi một đợn vị - phòng ban sẽ có 3 RoleChucDanh ( Dean, ViceDean, Employee ) được khởi tạo khi một đơn vị - phòng ban mới được tạo ra. Những role này được liên kết đến collection Role để lấy được thông tin về RoleChucDanh và từ role đó có thể lấy được những tài khoản có RoleChucDanh này</w:t>
      </w:r>
      <w:r w:rsidRPr="00CC4477">
        <w:rPr>
          <w:rFonts w:ascii="Arial" w:hAnsi="Arial" w:cs="Arial"/>
          <w:color w:val="7F7F7F" w:themeColor="text1" w:themeTint="80"/>
          <w:sz w:val="16"/>
          <w:szCs w:val="16"/>
        </w:rPr>
        <w:t xml:space="preserve">.(* </w:t>
      </w:r>
      <w:r w:rsidRPr="00CC4477">
        <w:rPr>
          <w:rFonts w:ascii="Arial" w:hAnsi="Arial" w:cs="Arial"/>
          <w:i/>
          <w:iCs/>
          <w:color w:val="7F7F7F" w:themeColor="text1" w:themeTint="80"/>
          <w:sz w:val="16"/>
          <w:szCs w:val="16"/>
        </w:rPr>
        <w:t>Ví dụ cụ thể cho mối liên hệ giữa department – role – user sẽ được trình bày trong phần mô tả cấu trúc thư mục và cách tạo một module).</w:t>
      </w:r>
    </w:p>
    <w:p w14:paraId="392C8D00" w14:textId="77777777" w:rsidR="0072590A" w:rsidRPr="00CC4477" w:rsidRDefault="0072590A" w:rsidP="0072590A">
      <w:pPr>
        <w:pStyle w:val="ListParagraph"/>
        <w:spacing w:line="276" w:lineRule="auto"/>
        <w:ind w:left="1440"/>
        <w:rPr>
          <w:rFonts w:ascii="Arial" w:hAnsi="Arial" w:cs="Arial"/>
          <w:b/>
          <w:bCs/>
          <w:sz w:val="16"/>
          <w:szCs w:val="16"/>
        </w:rPr>
      </w:pPr>
    </w:p>
    <w:p w14:paraId="7D2A1C47" w14:textId="77777777" w:rsidR="0072590A" w:rsidRPr="00CC4477" w:rsidRDefault="0072590A" w:rsidP="0072590A">
      <w:pPr>
        <w:pStyle w:val="ListParagraph"/>
        <w:numPr>
          <w:ilvl w:val="0"/>
          <w:numId w:val="14"/>
        </w:numPr>
        <w:spacing w:line="276" w:lineRule="auto"/>
        <w:rPr>
          <w:rFonts w:ascii="Arial" w:hAnsi="Arial" w:cs="Arial"/>
          <w:b/>
          <w:bCs/>
          <w:sz w:val="16"/>
          <w:szCs w:val="16"/>
        </w:rPr>
      </w:pPr>
      <w:r w:rsidRPr="00CC4477">
        <w:rPr>
          <w:rFonts w:ascii="Arial" w:hAnsi="Arial" w:cs="Arial"/>
          <w:b/>
          <w:bCs/>
          <w:sz w:val="16"/>
          <w:szCs w:val="16"/>
        </w:rPr>
        <w:t xml:space="preserve">Privilege </w:t>
      </w:r>
      <w:r w:rsidRPr="00CC4477">
        <w:rPr>
          <w:rFonts w:ascii="Arial" w:hAnsi="Arial" w:cs="Arial"/>
          <w:sz w:val="16"/>
          <w:szCs w:val="16"/>
        </w:rPr>
        <w:t xml:space="preserve">: chứa phân quyền của từng role ứng với một tài nguyên cụ thể. </w:t>
      </w:r>
    </w:p>
    <w:tbl>
      <w:tblPr>
        <w:tblStyle w:val="TableGrid"/>
        <w:tblW w:w="0" w:type="auto"/>
        <w:tblInd w:w="1435" w:type="dxa"/>
        <w:tblLook w:val="04A0" w:firstRow="1" w:lastRow="0" w:firstColumn="1" w:lastColumn="0" w:noHBand="0" w:noVBand="1"/>
      </w:tblPr>
      <w:tblGrid>
        <w:gridCol w:w="1890"/>
        <w:gridCol w:w="2070"/>
        <w:gridCol w:w="3955"/>
      </w:tblGrid>
      <w:tr w:rsidR="0072590A" w:rsidRPr="00CC4477" w14:paraId="6ECC31B7" w14:textId="77777777" w:rsidTr="00834F88">
        <w:tc>
          <w:tcPr>
            <w:tcW w:w="1890" w:type="dxa"/>
            <w:shd w:val="clear" w:color="auto" w:fill="A5A5A5" w:themeFill="accent3"/>
          </w:tcPr>
          <w:p w14:paraId="538BC37B"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Thuộc tính</w:t>
            </w:r>
          </w:p>
        </w:tc>
        <w:tc>
          <w:tcPr>
            <w:tcW w:w="2070" w:type="dxa"/>
            <w:shd w:val="clear" w:color="auto" w:fill="A5A5A5" w:themeFill="accent3"/>
          </w:tcPr>
          <w:p w14:paraId="33D730E8"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Kiểu giá trị</w:t>
            </w:r>
          </w:p>
        </w:tc>
        <w:tc>
          <w:tcPr>
            <w:tcW w:w="3955" w:type="dxa"/>
            <w:shd w:val="clear" w:color="auto" w:fill="A5A5A5" w:themeFill="accent3"/>
          </w:tcPr>
          <w:p w14:paraId="617C0B59"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Mô tả</w:t>
            </w:r>
          </w:p>
        </w:tc>
      </w:tr>
      <w:tr w:rsidR="0072590A" w:rsidRPr="00CC4477" w14:paraId="38DE202B" w14:textId="77777777" w:rsidTr="00834F88">
        <w:tc>
          <w:tcPr>
            <w:tcW w:w="1890" w:type="dxa"/>
          </w:tcPr>
          <w:p w14:paraId="2A9C3843"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resourceId</w:t>
            </w:r>
          </w:p>
        </w:tc>
        <w:tc>
          <w:tcPr>
            <w:tcW w:w="2070" w:type="dxa"/>
          </w:tcPr>
          <w:p w14:paraId="462722B4"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666B2E5A"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ID của tài nguyên</w:t>
            </w:r>
          </w:p>
        </w:tc>
      </w:tr>
      <w:tr w:rsidR="0072590A" w:rsidRPr="00CC4477" w14:paraId="5AE41439" w14:textId="77777777" w:rsidTr="00834F88">
        <w:tc>
          <w:tcPr>
            <w:tcW w:w="1890" w:type="dxa"/>
          </w:tcPr>
          <w:p w14:paraId="3C84D38F"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resourceType</w:t>
            </w:r>
          </w:p>
        </w:tc>
        <w:tc>
          <w:tcPr>
            <w:tcW w:w="2070" w:type="dxa"/>
          </w:tcPr>
          <w:p w14:paraId="4EB4E8CB"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String</w:t>
            </w:r>
          </w:p>
        </w:tc>
        <w:tc>
          <w:tcPr>
            <w:tcW w:w="3955" w:type="dxa"/>
          </w:tcPr>
          <w:p w14:paraId="0D539767"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Loại tài nguyên</w:t>
            </w:r>
          </w:p>
        </w:tc>
      </w:tr>
      <w:tr w:rsidR="0072590A" w:rsidRPr="00CC4477" w14:paraId="6DFB4D7C" w14:textId="77777777" w:rsidTr="00834F88">
        <w:tc>
          <w:tcPr>
            <w:tcW w:w="1890" w:type="dxa"/>
          </w:tcPr>
          <w:p w14:paraId="7AE8A552"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roleId</w:t>
            </w:r>
          </w:p>
        </w:tc>
        <w:tc>
          <w:tcPr>
            <w:tcW w:w="2070" w:type="dxa"/>
          </w:tcPr>
          <w:p w14:paraId="4A1B3A18"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11907593"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Role tương ứng có quyền với tài nguyên</w:t>
            </w:r>
          </w:p>
        </w:tc>
      </w:tr>
      <w:tr w:rsidR="0072590A" w:rsidRPr="00CC4477" w14:paraId="0813D5FF" w14:textId="77777777" w:rsidTr="00834F88">
        <w:tc>
          <w:tcPr>
            <w:tcW w:w="1890" w:type="dxa"/>
          </w:tcPr>
          <w:p w14:paraId="5CD87A04"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action</w:t>
            </w:r>
          </w:p>
        </w:tc>
        <w:tc>
          <w:tcPr>
            <w:tcW w:w="2070" w:type="dxa"/>
          </w:tcPr>
          <w:p w14:paraId="77CDE1E9"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3060AE84"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 xml:space="preserve">Hành động tương ứng của role với tài nguyên – đối với loại RoleAbstract thì giá trị của action là </w:t>
            </w:r>
            <w:r w:rsidRPr="00CC4477">
              <w:rPr>
                <w:rFonts w:ascii="Arial" w:hAnsi="Arial" w:cs="Arial"/>
                <w:color w:val="538135" w:themeColor="accent6" w:themeShade="BF"/>
                <w:sz w:val="16"/>
                <w:szCs w:val="16"/>
              </w:rPr>
              <w:t>NULL</w:t>
            </w:r>
          </w:p>
        </w:tc>
      </w:tr>
    </w:tbl>
    <w:p w14:paraId="7C055B85" w14:textId="77777777" w:rsidR="0072590A" w:rsidRPr="00CC4477" w:rsidRDefault="0072590A" w:rsidP="0072590A">
      <w:pPr>
        <w:pStyle w:val="ListParagraph"/>
        <w:spacing w:line="276" w:lineRule="auto"/>
        <w:ind w:left="1440"/>
        <w:rPr>
          <w:rFonts w:ascii="Arial" w:hAnsi="Arial" w:cs="Arial"/>
          <w:b/>
          <w:bCs/>
          <w:sz w:val="16"/>
          <w:szCs w:val="16"/>
        </w:rPr>
      </w:pPr>
    </w:p>
    <w:p w14:paraId="7C28D784" w14:textId="1BA15DE1" w:rsidR="0072590A" w:rsidRPr="00CC4477" w:rsidRDefault="0072590A" w:rsidP="00834F88">
      <w:pPr>
        <w:pStyle w:val="ListParagraph"/>
        <w:spacing w:line="276" w:lineRule="auto"/>
        <w:ind w:left="1440"/>
        <w:rPr>
          <w:rFonts w:ascii="Arial" w:hAnsi="Arial" w:cs="Arial"/>
          <w:sz w:val="16"/>
          <w:szCs w:val="16"/>
        </w:rPr>
      </w:pPr>
      <w:r w:rsidRPr="00CC4477">
        <w:rPr>
          <w:rFonts w:ascii="Arial" w:hAnsi="Arial" w:cs="Arial"/>
          <w:sz w:val="16"/>
          <w:szCs w:val="16"/>
        </w:rPr>
        <w:t>Bản chất giữa Role và các loại tài nguyên ( Resource ) có mối quan hệ nhiều – nhiều =&gt; Collection này có tính chất như một bảng trung gian có chức năng giống với collection UserRole ở trên . Privilege sẽ đảm nhận nhiệm vụ lưu các cặp dữ liệu Role – Resource ( tài nguyên ở đây có thể là các trang - Link , các button trên giao diện của người dùng - Component, các biểu mẫu công việc – TaskTemplate ,… vv ).</w:t>
      </w:r>
    </w:p>
    <w:p w14:paraId="45E0D3F2" w14:textId="77777777" w:rsidR="0072590A" w:rsidRPr="00CC4477" w:rsidRDefault="0072590A" w:rsidP="0072590A">
      <w:pPr>
        <w:pStyle w:val="ListParagraph"/>
        <w:spacing w:line="276" w:lineRule="auto"/>
        <w:ind w:left="1440"/>
        <w:rPr>
          <w:rFonts w:ascii="Arial" w:hAnsi="Arial" w:cs="Arial"/>
          <w:i/>
          <w:iCs/>
          <w:sz w:val="16"/>
          <w:szCs w:val="16"/>
        </w:rPr>
      </w:pPr>
    </w:p>
    <w:p w14:paraId="5D2FC174" w14:textId="77777777" w:rsidR="0072590A" w:rsidRPr="00CC4477" w:rsidRDefault="0072590A" w:rsidP="0072590A">
      <w:pPr>
        <w:pStyle w:val="ListParagraph"/>
        <w:numPr>
          <w:ilvl w:val="0"/>
          <w:numId w:val="14"/>
        </w:numPr>
        <w:spacing w:line="276" w:lineRule="auto"/>
        <w:rPr>
          <w:rFonts w:ascii="Arial" w:hAnsi="Arial" w:cs="Arial"/>
          <w:b/>
          <w:bCs/>
          <w:sz w:val="16"/>
          <w:szCs w:val="16"/>
        </w:rPr>
      </w:pPr>
      <w:r w:rsidRPr="00CC4477">
        <w:rPr>
          <w:rFonts w:ascii="Arial" w:hAnsi="Arial" w:cs="Arial"/>
          <w:b/>
          <w:bCs/>
          <w:sz w:val="16"/>
          <w:szCs w:val="16"/>
        </w:rPr>
        <w:t xml:space="preserve">Link : </w:t>
      </w:r>
      <w:r w:rsidRPr="00CC4477">
        <w:rPr>
          <w:rFonts w:ascii="Arial" w:hAnsi="Arial" w:cs="Arial"/>
          <w:sz w:val="16"/>
          <w:szCs w:val="16"/>
        </w:rPr>
        <w:t>lưu trữ thông tin của các page của website hệ thống quản lý công việc.</w:t>
      </w:r>
    </w:p>
    <w:tbl>
      <w:tblPr>
        <w:tblStyle w:val="TableGrid"/>
        <w:tblW w:w="0" w:type="auto"/>
        <w:tblInd w:w="1435" w:type="dxa"/>
        <w:tblLook w:val="04A0" w:firstRow="1" w:lastRow="0" w:firstColumn="1" w:lastColumn="0" w:noHBand="0" w:noVBand="1"/>
      </w:tblPr>
      <w:tblGrid>
        <w:gridCol w:w="2430"/>
        <w:gridCol w:w="1530"/>
        <w:gridCol w:w="3955"/>
      </w:tblGrid>
      <w:tr w:rsidR="0072590A" w:rsidRPr="00CC4477" w14:paraId="59789307" w14:textId="77777777" w:rsidTr="00834F88">
        <w:tc>
          <w:tcPr>
            <w:tcW w:w="2430" w:type="dxa"/>
            <w:shd w:val="clear" w:color="auto" w:fill="A5A5A5" w:themeFill="accent3"/>
          </w:tcPr>
          <w:p w14:paraId="0C1D777B"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Thuộc tính</w:t>
            </w:r>
          </w:p>
        </w:tc>
        <w:tc>
          <w:tcPr>
            <w:tcW w:w="1530" w:type="dxa"/>
            <w:shd w:val="clear" w:color="auto" w:fill="A5A5A5" w:themeFill="accent3"/>
          </w:tcPr>
          <w:p w14:paraId="617D5238"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Kiểu giá trị</w:t>
            </w:r>
          </w:p>
        </w:tc>
        <w:tc>
          <w:tcPr>
            <w:tcW w:w="3955" w:type="dxa"/>
            <w:shd w:val="clear" w:color="auto" w:fill="A5A5A5" w:themeFill="accent3"/>
          </w:tcPr>
          <w:p w14:paraId="1FC81273"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Mô tả</w:t>
            </w:r>
          </w:p>
        </w:tc>
      </w:tr>
      <w:tr w:rsidR="0072590A" w:rsidRPr="00CC4477" w14:paraId="6D39F1C6" w14:textId="77777777" w:rsidTr="00834F88">
        <w:tc>
          <w:tcPr>
            <w:tcW w:w="2430" w:type="dxa"/>
          </w:tcPr>
          <w:p w14:paraId="01AD57CD"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_id</w:t>
            </w:r>
          </w:p>
        </w:tc>
        <w:tc>
          <w:tcPr>
            <w:tcW w:w="1530" w:type="dxa"/>
          </w:tcPr>
          <w:p w14:paraId="720E084B"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1F6127A0"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ID trang page</w:t>
            </w:r>
          </w:p>
        </w:tc>
      </w:tr>
      <w:tr w:rsidR="0072590A" w:rsidRPr="00CC4477" w14:paraId="729B9A2F" w14:textId="77777777" w:rsidTr="00834F88">
        <w:tc>
          <w:tcPr>
            <w:tcW w:w="2430" w:type="dxa"/>
          </w:tcPr>
          <w:p w14:paraId="62FD3229"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url</w:t>
            </w:r>
          </w:p>
        </w:tc>
        <w:tc>
          <w:tcPr>
            <w:tcW w:w="1530" w:type="dxa"/>
          </w:tcPr>
          <w:p w14:paraId="267A4B34"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String</w:t>
            </w:r>
          </w:p>
        </w:tc>
        <w:tc>
          <w:tcPr>
            <w:tcW w:w="3955" w:type="dxa"/>
          </w:tcPr>
          <w:p w14:paraId="3CA3CA7B"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URL của page</w:t>
            </w:r>
          </w:p>
        </w:tc>
      </w:tr>
      <w:tr w:rsidR="0072590A" w:rsidRPr="00CC4477" w14:paraId="51CF09A8" w14:textId="77777777" w:rsidTr="00834F88">
        <w:tc>
          <w:tcPr>
            <w:tcW w:w="2430" w:type="dxa"/>
          </w:tcPr>
          <w:p w14:paraId="5677048B"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company</w:t>
            </w:r>
          </w:p>
        </w:tc>
        <w:tc>
          <w:tcPr>
            <w:tcW w:w="1530" w:type="dxa"/>
          </w:tcPr>
          <w:p w14:paraId="2EF631EC"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35E5F404"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Công ty chứa page này</w:t>
            </w:r>
          </w:p>
        </w:tc>
      </w:tr>
      <w:tr w:rsidR="0072590A" w:rsidRPr="00CC4477" w14:paraId="1D4C62C6" w14:textId="77777777" w:rsidTr="00834F88">
        <w:tc>
          <w:tcPr>
            <w:tcW w:w="2430" w:type="dxa"/>
          </w:tcPr>
          <w:p w14:paraId="0EB24175"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description</w:t>
            </w:r>
          </w:p>
        </w:tc>
        <w:tc>
          <w:tcPr>
            <w:tcW w:w="1530" w:type="dxa"/>
          </w:tcPr>
          <w:p w14:paraId="6785EDA8" w14:textId="77777777" w:rsidR="0072590A" w:rsidRPr="00CC4477" w:rsidRDefault="0072590A" w:rsidP="00834F88">
            <w:pPr>
              <w:spacing w:line="276" w:lineRule="auto"/>
              <w:rPr>
                <w:rFonts w:ascii="Arial" w:hAnsi="Arial" w:cs="Arial"/>
                <w:i/>
                <w:iCs/>
                <w:sz w:val="16"/>
                <w:szCs w:val="16"/>
              </w:rPr>
            </w:pPr>
            <w:r w:rsidRPr="00CC4477">
              <w:rPr>
                <w:rFonts w:ascii="Arial" w:hAnsi="Arial" w:cs="Arial"/>
                <w:i/>
                <w:iCs/>
                <w:sz w:val="16"/>
                <w:szCs w:val="16"/>
              </w:rPr>
              <w:t>String</w:t>
            </w:r>
          </w:p>
        </w:tc>
        <w:tc>
          <w:tcPr>
            <w:tcW w:w="3955" w:type="dxa"/>
          </w:tcPr>
          <w:p w14:paraId="17FB432A"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Mô tả</w:t>
            </w:r>
          </w:p>
        </w:tc>
      </w:tr>
      <w:tr w:rsidR="0072590A" w:rsidRPr="00CC4477" w14:paraId="78F75362" w14:textId="77777777" w:rsidTr="00834F88">
        <w:tc>
          <w:tcPr>
            <w:tcW w:w="2430" w:type="dxa"/>
          </w:tcPr>
          <w:p w14:paraId="16760878"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components</w:t>
            </w:r>
          </w:p>
        </w:tc>
        <w:tc>
          <w:tcPr>
            <w:tcW w:w="1530" w:type="dxa"/>
          </w:tcPr>
          <w:p w14:paraId="492FA275" w14:textId="77777777" w:rsidR="0072590A" w:rsidRPr="00CC4477" w:rsidRDefault="0072590A" w:rsidP="00834F88">
            <w:pPr>
              <w:spacing w:line="276" w:lineRule="auto"/>
              <w:rPr>
                <w:rFonts w:ascii="Arial" w:hAnsi="Arial" w:cs="Arial"/>
                <w:i/>
                <w:iCs/>
                <w:sz w:val="16"/>
                <w:szCs w:val="16"/>
              </w:rPr>
            </w:pPr>
            <w:r w:rsidRPr="00CC4477">
              <w:rPr>
                <w:rFonts w:ascii="Arial" w:hAnsi="Arial" w:cs="Arial"/>
                <w:i/>
                <w:iCs/>
                <w:sz w:val="16"/>
                <w:szCs w:val="16"/>
              </w:rPr>
              <w:t>Array ObjectId</w:t>
            </w:r>
          </w:p>
        </w:tc>
        <w:tc>
          <w:tcPr>
            <w:tcW w:w="3955" w:type="dxa"/>
          </w:tcPr>
          <w:p w14:paraId="43784B8E"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Các thành phần UI, UX được phân quyền theo từng role trên page này.</w:t>
            </w:r>
          </w:p>
        </w:tc>
      </w:tr>
    </w:tbl>
    <w:p w14:paraId="10B6C27C" w14:textId="77777777" w:rsidR="0072590A" w:rsidRPr="00CC4477" w:rsidRDefault="0072590A" w:rsidP="00834F88">
      <w:pPr>
        <w:spacing w:line="276" w:lineRule="auto"/>
        <w:rPr>
          <w:rFonts w:ascii="Arial" w:hAnsi="Arial" w:cs="Arial"/>
          <w:b/>
          <w:bCs/>
          <w:sz w:val="16"/>
          <w:szCs w:val="16"/>
        </w:rPr>
      </w:pPr>
    </w:p>
    <w:p w14:paraId="4E4FC272" w14:textId="77777777" w:rsidR="0072590A" w:rsidRPr="00CC4477" w:rsidRDefault="0072590A" w:rsidP="0072590A">
      <w:pPr>
        <w:pStyle w:val="ListParagraph"/>
        <w:numPr>
          <w:ilvl w:val="0"/>
          <w:numId w:val="14"/>
        </w:numPr>
        <w:spacing w:line="276" w:lineRule="auto"/>
        <w:rPr>
          <w:rFonts w:ascii="Arial" w:hAnsi="Arial" w:cs="Arial"/>
          <w:b/>
          <w:bCs/>
          <w:sz w:val="16"/>
          <w:szCs w:val="16"/>
        </w:rPr>
      </w:pPr>
      <w:r w:rsidRPr="00CC4477">
        <w:rPr>
          <w:rFonts w:ascii="Arial" w:hAnsi="Arial" w:cs="Arial"/>
          <w:b/>
          <w:bCs/>
          <w:sz w:val="16"/>
          <w:szCs w:val="16"/>
        </w:rPr>
        <w:t xml:space="preserve">Component : </w:t>
      </w:r>
      <w:r w:rsidRPr="00CC4477">
        <w:rPr>
          <w:rFonts w:ascii="Arial" w:hAnsi="Arial" w:cs="Arial"/>
          <w:sz w:val="16"/>
          <w:szCs w:val="16"/>
        </w:rPr>
        <w:t>những thành phần UI, UX trên từng page.</w:t>
      </w:r>
    </w:p>
    <w:tbl>
      <w:tblPr>
        <w:tblStyle w:val="TableGrid"/>
        <w:tblW w:w="0" w:type="auto"/>
        <w:tblInd w:w="1435" w:type="dxa"/>
        <w:tblLook w:val="04A0" w:firstRow="1" w:lastRow="0" w:firstColumn="1" w:lastColumn="0" w:noHBand="0" w:noVBand="1"/>
      </w:tblPr>
      <w:tblGrid>
        <w:gridCol w:w="2430"/>
        <w:gridCol w:w="1530"/>
        <w:gridCol w:w="3955"/>
      </w:tblGrid>
      <w:tr w:rsidR="0072590A" w:rsidRPr="00CC4477" w14:paraId="43D530BA" w14:textId="77777777" w:rsidTr="00834F88">
        <w:tc>
          <w:tcPr>
            <w:tcW w:w="2430" w:type="dxa"/>
            <w:shd w:val="clear" w:color="auto" w:fill="A5A5A5" w:themeFill="accent3"/>
          </w:tcPr>
          <w:p w14:paraId="64E3807B"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Thuộc tính</w:t>
            </w:r>
          </w:p>
        </w:tc>
        <w:tc>
          <w:tcPr>
            <w:tcW w:w="1530" w:type="dxa"/>
            <w:shd w:val="clear" w:color="auto" w:fill="A5A5A5" w:themeFill="accent3"/>
          </w:tcPr>
          <w:p w14:paraId="06C4CC33"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Kiểu giá trị</w:t>
            </w:r>
          </w:p>
        </w:tc>
        <w:tc>
          <w:tcPr>
            <w:tcW w:w="3955" w:type="dxa"/>
            <w:shd w:val="clear" w:color="auto" w:fill="A5A5A5" w:themeFill="accent3"/>
          </w:tcPr>
          <w:p w14:paraId="46DA6804"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Mô tả</w:t>
            </w:r>
          </w:p>
        </w:tc>
      </w:tr>
      <w:tr w:rsidR="0072590A" w:rsidRPr="00CC4477" w14:paraId="3C8E44FA" w14:textId="77777777" w:rsidTr="00834F88">
        <w:tc>
          <w:tcPr>
            <w:tcW w:w="2430" w:type="dxa"/>
          </w:tcPr>
          <w:p w14:paraId="64BB3027"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_id</w:t>
            </w:r>
          </w:p>
        </w:tc>
        <w:tc>
          <w:tcPr>
            <w:tcW w:w="1530" w:type="dxa"/>
          </w:tcPr>
          <w:p w14:paraId="7C33272C"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5172CF79"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ID trang page</w:t>
            </w:r>
          </w:p>
        </w:tc>
      </w:tr>
      <w:tr w:rsidR="0072590A" w:rsidRPr="00CC4477" w14:paraId="4EB59C78" w14:textId="77777777" w:rsidTr="00834F88">
        <w:tc>
          <w:tcPr>
            <w:tcW w:w="2430" w:type="dxa"/>
          </w:tcPr>
          <w:p w14:paraId="38F8F380"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name</w:t>
            </w:r>
          </w:p>
        </w:tc>
        <w:tc>
          <w:tcPr>
            <w:tcW w:w="1530" w:type="dxa"/>
          </w:tcPr>
          <w:p w14:paraId="41A256AF"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String</w:t>
            </w:r>
          </w:p>
        </w:tc>
        <w:tc>
          <w:tcPr>
            <w:tcW w:w="3955" w:type="dxa"/>
          </w:tcPr>
          <w:p w14:paraId="0BE4419B"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 xml:space="preserve">Mô tả </w:t>
            </w:r>
          </w:p>
        </w:tc>
      </w:tr>
      <w:tr w:rsidR="0072590A" w:rsidRPr="00CC4477" w14:paraId="1F4806E1" w14:textId="77777777" w:rsidTr="00834F88">
        <w:tc>
          <w:tcPr>
            <w:tcW w:w="2430" w:type="dxa"/>
          </w:tcPr>
          <w:p w14:paraId="2840742C"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company</w:t>
            </w:r>
          </w:p>
        </w:tc>
        <w:tc>
          <w:tcPr>
            <w:tcW w:w="1530" w:type="dxa"/>
          </w:tcPr>
          <w:p w14:paraId="4BB587E3"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0E2AE962"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Công ty chứa page này</w:t>
            </w:r>
          </w:p>
        </w:tc>
      </w:tr>
      <w:tr w:rsidR="0072590A" w:rsidRPr="00CC4477" w14:paraId="27D57D20" w14:textId="77777777" w:rsidTr="00834F88">
        <w:tc>
          <w:tcPr>
            <w:tcW w:w="2430" w:type="dxa"/>
          </w:tcPr>
          <w:p w14:paraId="293CBB02"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description</w:t>
            </w:r>
          </w:p>
        </w:tc>
        <w:tc>
          <w:tcPr>
            <w:tcW w:w="1530" w:type="dxa"/>
          </w:tcPr>
          <w:p w14:paraId="19DF0A54" w14:textId="77777777" w:rsidR="0072590A" w:rsidRPr="00CC4477" w:rsidRDefault="0072590A" w:rsidP="00834F88">
            <w:pPr>
              <w:spacing w:line="276" w:lineRule="auto"/>
              <w:rPr>
                <w:rFonts w:ascii="Arial" w:hAnsi="Arial" w:cs="Arial"/>
                <w:i/>
                <w:iCs/>
                <w:sz w:val="16"/>
                <w:szCs w:val="16"/>
              </w:rPr>
            </w:pPr>
            <w:r w:rsidRPr="00CC4477">
              <w:rPr>
                <w:rFonts w:ascii="Arial" w:hAnsi="Arial" w:cs="Arial"/>
                <w:i/>
                <w:iCs/>
                <w:sz w:val="16"/>
                <w:szCs w:val="16"/>
              </w:rPr>
              <w:t>String</w:t>
            </w:r>
          </w:p>
        </w:tc>
        <w:tc>
          <w:tcPr>
            <w:tcW w:w="3955" w:type="dxa"/>
          </w:tcPr>
          <w:p w14:paraId="1C9C00C0"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Mô tả</w:t>
            </w:r>
          </w:p>
        </w:tc>
      </w:tr>
    </w:tbl>
    <w:p w14:paraId="31840FBB" w14:textId="77777777" w:rsidR="0072590A" w:rsidRPr="00CC4477" w:rsidRDefault="0072590A" w:rsidP="00834F88">
      <w:pPr>
        <w:spacing w:line="276" w:lineRule="auto"/>
        <w:rPr>
          <w:rFonts w:ascii="Arial" w:hAnsi="Arial" w:cs="Arial"/>
          <w:b/>
          <w:bCs/>
          <w:sz w:val="16"/>
          <w:szCs w:val="16"/>
        </w:rPr>
      </w:pPr>
    </w:p>
    <w:p w14:paraId="325C3447" w14:textId="77777777" w:rsidR="0072590A" w:rsidRPr="00CC4477" w:rsidRDefault="0072590A" w:rsidP="0072590A">
      <w:pPr>
        <w:pStyle w:val="ListParagraph"/>
        <w:numPr>
          <w:ilvl w:val="0"/>
          <w:numId w:val="14"/>
        </w:numPr>
        <w:spacing w:line="276" w:lineRule="auto"/>
        <w:rPr>
          <w:rFonts w:ascii="Arial" w:hAnsi="Arial" w:cs="Arial"/>
          <w:b/>
          <w:bCs/>
          <w:sz w:val="16"/>
          <w:szCs w:val="16"/>
        </w:rPr>
      </w:pPr>
      <w:r w:rsidRPr="00CC4477">
        <w:rPr>
          <w:rFonts w:ascii="Arial" w:hAnsi="Arial" w:cs="Arial"/>
          <w:b/>
          <w:bCs/>
          <w:sz w:val="16"/>
          <w:szCs w:val="16"/>
        </w:rPr>
        <w:t xml:space="preserve">Action : </w:t>
      </w:r>
      <w:r w:rsidRPr="00CC4477">
        <w:rPr>
          <w:rFonts w:ascii="Arial" w:hAnsi="Arial" w:cs="Arial"/>
          <w:sz w:val="16"/>
          <w:szCs w:val="16"/>
        </w:rPr>
        <w:t xml:space="preserve">các hành động tương ứng của từng role với mỗi loại tài nguyên khác nhau. Ví dụ Trưởng Phòng Kế Hoạch sẽ có thể action ( </w:t>
      </w:r>
      <w:r w:rsidRPr="00CC4477">
        <w:rPr>
          <w:rFonts w:ascii="Arial" w:hAnsi="Arial" w:cs="Arial"/>
          <w:i/>
          <w:iCs/>
          <w:sz w:val="16"/>
          <w:szCs w:val="16"/>
        </w:rPr>
        <w:t>xem, sửa, xóa, kích hoạt</w:t>
      </w:r>
      <w:r w:rsidRPr="00CC4477">
        <w:rPr>
          <w:rFonts w:ascii="Arial" w:hAnsi="Arial" w:cs="Arial"/>
          <w:sz w:val="16"/>
          <w:szCs w:val="16"/>
        </w:rPr>
        <w:t>,… ) 1 loại tài liệu biểu mẫu công việc nào đó.</w:t>
      </w:r>
    </w:p>
    <w:tbl>
      <w:tblPr>
        <w:tblStyle w:val="TableGrid"/>
        <w:tblW w:w="0" w:type="auto"/>
        <w:tblInd w:w="1435" w:type="dxa"/>
        <w:tblLook w:val="04A0" w:firstRow="1" w:lastRow="0" w:firstColumn="1" w:lastColumn="0" w:noHBand="0" w:noVBand="1"/>
      </w:tblPr>
      <w:tblGrid>
        <w:gridCol w:w="2430"/>
        <w:gridCol w:w="1530"/>
        <w:gridCol w:w="3955"/>
      </w:tblGrid>
      <w:tr w:rsidR="0072590A" w:rsidRPr="00CC4477" w14:paraId="250B252B" w14:textId="77777777" w:rsidTr="00834F88">
        <w:tc>
          <w:tcPr>
            <w:tcW w:w="2430" w:type="dxa"/>
            <w:shd w:val="clear" w:color="auto" w:fill="A5A5A5" w:themeFill="accent3"/>
          </w:tcPr>
          <w:p w14:paraId="164E5C3D"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Thuộc tính</w:t>
            </w:r>
          </w:p>
        </w:tc>
        <w:tc>
          <w:tcPr>
            <w:tcW w:w="1530" w:type="dxa"/>
            <w:shd w:val="clear" w:color="auto" w:fill="A5A5A5" w:themeFill="accent3"/>
          </w:tcPr>
          <w:p w14:paraId="57355ED5"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Kiểu giá trị</w:t>
            </w:r>
          </w:p>
        </w:tc>
        <w:tc>
          <w:tcPr>
            <w:tcW w:w="3955" w:type="dxa"/>
            <w:shd w:val="clear" w:color="auto" w:fill="A5A5A5" w:themeFill="accent3"/>
          </w:tcPr>
          <w:p w14:paraId="358406F1"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Mô tả</w:t>
            </w:r>
          </w:p>
        </w:tc>
      </w:tr>
      <w:tr w:rsidR="0072590A" w:rsidRPr="00CC4477" w14:paraId="05168B3C" w14:textId="77777777" w:rsidTr="00834F88">
        <w:tc>
          <w:tcPr>
            <w:tcW w:w="2430" w:type="dxa"/>
          </w:tcPr>
          <w:p w14:paraId="379D9F64"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_id</w:t>
            </w:r>
          </w:p>
        </w:tc>
        <w:tc>
          <w:tcPr>
            <w:tcW w:w="1530" w:type="dxa"/>
          </w:tcPr>
          <w:p w14:paraId="34F87EB8"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ObjectId</w:t>
            </w:r>
          </w:p>
        </w:tc>
        <w:tc>
          <w:tcPr>
            <w:tcW w:w="3955" w:type="dxa"/>
          </w:tcPr>
          <w:p w14:paraId="3C2225F2"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sz w:val="16"/>
                <w:szCs w:val="16"/>
              </w:rPr>
              <w:t>ID trang page</w:t>
            </w:r>
          </w:p>
        </w:tc>
      </w:tr>
      <w:tr w:rsidR="0072590A" w:rsidRPr="00CC4477" w14:paraId="7446F6EB" w14:textId="77777777" w:rsidTr="00834F88">
        <w:tc>
          <w:tcPr>
            <w:tcW w:w="2430" w:type="dxa"/>
          </w:tcPr>
          <w:p w14:paraId="4CE839DD"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name</w:t>
            </w:r>
          </w:p>
        </w:tc>
        <w:tc>
          <w:tcPr>
            <w:tcW w:w="1530" w:type="dxa"/>
          </w:tcPr>
          <w:p w14:paraId="0400AE8D"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i/>
                <w:iCs/>
                <w:sz w:val="16"/>
                <w:szCs w:val="16"/>
              </w:rPr>
              <w:t>String</w:t>
            </w:r>
          </w:p>
        </w:tc>
        <w:tc>
          <w:tcPr>
            <w:tcW w:w="3955" w:type="dxa"/>
          </w:tcPr>
          <w:p w14:paraId="293513D7"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Tên của hành động</w:t>
            </w:r>
          </w:p>
        </w:tc>
      </w:tr>
      <w:tr w:rsidR="0072590A" w:rsidRPr="00CC4477" w14:paraId="1EFE9D33" w14:textId="77777777" w:rsidTr="00834F88">
        <w:tc>
          <w:tcPr>
            <w:tcW w:w="2430" w:type="dxa"/>
          </w:tcPr>
          <w:p w14:paraId="617B9113"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see</w:t>
            </w:r>
          </w:p>
        </w:tc>
        <w:tc>
          <w:tcPr>
            <w:tcW w:w="1530" w:type="dxa"/>
          </w:tcPr>
          <w:p w14:paraId="5C7981E8" w14:textId="77777777" w:rsidR="0072590A" w:rsidRPr="00CC4477" w:rsidRDefault="0072590A" w:rsidP="00834F88">
            <w:pPr>
              <w:spacing w:line="276" w:lineRule="auto"/>
              <w:rPr>
                <w:rFonts w:ascii="Arial" w:hAnsi="Arial" w:cs="Arial"/>
                <w:i/>
                <w:iCs/>
                <w:sz w:val="16"/>
                <w:szCs w:val="16"/>
              </w:rPr>
            </w:pPr>
            <w:r w:rsidRPr="00CC4477">
              <w:rPr>
                <w:rFonts w:ascii="Arial" w:hAnsi="Arial" w:cs="Arial"/>
                <w:i/>
                <w:iCs/>
                <w:sz w:val="16"/>
                <w:szCs w:val="16"/>
              </w:rPr>
              <w:t>Boolean</w:t>
            </w:r>
          </w:p>
        </w:tc>
        <w:tc>
          <w:tcPr>
            <w:tcW w:w="3955" w:type="dxa"/>
          </w:tcPr>
          <w:p w14:paraId="3C7992B9"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Cho phép nhìn thấy tài nguyên</w:t>
            </w:r>
          </w:p>
        </w:tc>
      </w:tr>
      <w:tr w:rsidR="0072590A" w:rsidRPr="00CC4477" w14:paraId="3424083C" w14:textId="77777777" w:rsidTr="00834F88">
        <w:tc>
          <w:tcPr>
            <w:tcW w:w="2430" w:type="dxa"/>
          </w:tcPr>
          <w:p w14:paraId="28E166C6"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 xml:space="preserve">open </w:t>
            </w:r>
          </w:p>
        </w:tc>
        <w:tc>
          <w:tcPr>
            <w:tcW w:w="1530" w:type="dxa"/>
          </w:tcPr>
          <w:p w14:paraId="6A308B13" w14:textId="77777777" w:rsidR="0072590A" w:rsidRPr="00CC4477" w:rsidRDefault="0072590A" w:rsidP="00834F88">
            <w:pPr>
              <w:spacing w:line="276" w:lineRule="auto"/>
              <w:rPr>
                <w:rFonts w:ascii="Arial" w:hAnsi="Arial" w:cs="Arial"/>
                <w:i/>
                <w:iCs/>
                <w:sz w:val="16"/>
                <w:szCs w:val="16"/>
              </w:rPr>
            </w:pPr>
            <w:r w:rsidRPr="00CC4477">
              <w:rPr>
                <w:rFonts w:ascii="Arial" w:hAnsi="Arial" w:cs="Arial"/>
                <w:i/>
                <w:iCs/>
                <w:sz w:val="16"/>
                <w:szCs w:val="16"/>
              </w:rPr>
              <w:t>Boolean</w:t>
            </w:r>
          </w:p>
        </w:tc>
        <w:tc>
          <w:tcPr>
            <w:tcW w:w="3955" w:type="dxa"/>
          </w:tcPr>
          <w:p w14:paraId="63544D3D"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Cho phép mở tài nguyên</w:t>
            </w:r>
          </w:p>
        </w:tc>
      </w:tr>
      <w:tr w:rsidR="0072590A" w:rsidRPr="00CC4477" w14:paraId="7E937490" w14:textId="77777777" w:rsidTr="00834F88">
        <w:tc>
          <w:tcPr>
            <w:tcW w:w="2430" w:type="dxa"/>
          </w:tcPr>
          <w:p w14:paraId="655CAEED"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edit</w:t>
            </w:r>
          </w:p>
        </w:tc>
        <w:tc>
          <w:tcPr>
            <w:tcW w:w="1530" w:type="dxa"/>
          </w:tcPr>
          <w:p w14:paraId="2FAF9EBA" w14:textId="77777777" w:rsidR="0072590A" w:rsidRPr="00CC4477" w:rsidRDefault="0072590A" w:rsidP="00834F88">
            <w:pPr>
              <w:spacing w:line="276" w:lineRule="auto"/>
              <w:rPr>
                <w:rFonts w:ascii="Arial" w:hAnsi="Arial" w:cs="Arial"/>
                <w:i/>
                <w:iCs/>
                <w:sz w:val="16"/>
                <w:szCs w:val="16"/>
              </w:rPr>
            </w:pPr>
            <w:r w:rsidRPr="00CC4477">
              <w:rPr>
                <w:rFonts w:ascii="Arial" w:hAnsi="Arial" w:cs="Arial"/>
                <w:i/>
                <w:iCs/>
                <w:sz w:val="16"/>
                <w:szCs w:val="16"/>
              </w:rPr>
              <w:t>Boolean</w:t>
            </w:r>
          </w:p>
        </w:tc>
        <w:tc>
          <w:tcPr>
            <w:tcW w:w="3955" w:type="dxa"/>
          </w:tcPr>
          <w:p w14:paraId="7F691D3C"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Cho phép chỉnh sửa tài nguyên</w:t>
            </w:r>
          </w:p>
        </w:tc>
      </w:tr>
      <w:tr w:rsidR="0072590A" w:rsidRPr="00CC4477" w14:paraId="451D2AE4" w14:textId="77777777" w:rsidTr="00834F88">
        <w:tc>
          <w:tcPr>
            <w:tcW w:w="2430" w:type="dxa"/>
          </w:tcPr>
          <w:p w14:paraId="79EBBC8F"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delete</w:t>
            </w:r>
          </w:p>
        </w:tc>
        <w:tc>
          <w:tcPr>
            <w:tcW w:w="1530" w:type="dxa"/>
          </w:tcPr>
          <w:p w14:paraId="63ADAAB7" w14:textId="77777777" w:rsidR="0072590A" w:rsidRPr="00CC4477" w:rsidRDefault="0072590A" w:rsidP="00834F88">
            <w:pPr>
              <w:spacing w:line="276" w:lineRule="auto"/>
              <w:rPr>
                <w:rFonts w:ascii="Arial" w:hAnsi="Arial" w:cs="Arial"/>
                <w:i/>
                <w:iCs/>
                <w:sz w:val="16"/>
                <w:szCs w:val="16"/>
              </w:rPr>
            </w:pPr>
            <w:r w:rsidRPr="00CC4477">
              <w:rPr>
                <w:rFonts w:ascii="Arial" w:hAnsi="Arial" w:cs="Arial"/>
                <w:i/>
                <w:iCs/>
                <w:sz w:val="16"/>
                <w:szCs w:val="16"/>
              </w:rPr>
              <w:t>Boolean</w:t>
            </w:r>
          </w:p>
        </w:tc>
        <w:tc>
          <w:tcPr>
            <w:tcW w:w="3955" w:type="dxa"/>
          </w:tcPr>
          <w:p w14:paraId="187B168F"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Cho phép xóa tài nguyên</w:t>
            </w:r>
          </w:p>
        </w:tc>
      </w:tr>
      <w:tr w:rsidR="0072590A" w:rsidRPr="00CC4477" w14:paraId="17008925" w14:textId="77777777" w:rsidTr="00834F88">
        <w:tc>
          <w:tcPr>
            <w:tcW w:w="2430" w:type="dxa"/>
          </w:tcPr>
          <w:p w14:paraId="0B03367C"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enable</w:t>
            </w:r>
          </w:p>
        </w:tc>
        <w:tc>
          <w:tcPr>
            <w:tcW w:w="1530" w:type="dxa"/>
          </w:tcPr>
          <w:p w14:paraId="154DFBBB" w14:textId="77777777" w:rsidR="0072590A" w:rsidRPr="00CC4477" w:rsidRDefault="0072590A" w:rsidP="00834F88">
            <w:pPr>
              <w:spacing w:line="276" w:lineRule="auto"/>
              <w:rPr>
                <w:rFonts w:ascii="Arial" w:hAnsi="Arial" w:cs="Arial"/>
                <w:i/>
                <w:iCs/>
                <w:sz w:val="16"/>
                <w:szCs w:val="16"/>
              </w:rPr>
            </w:pPr>
            <w:r w:rsidRPr="00CC4477">
              <w:rPr>
                <w:rFonts w:ascii="Arial" w:hAnsi="Arial" w:cs="Arial"/>
                <w:i/>
                <w:iCs/>
                <w:sz w:val="16"/>
                <w:szCs w:val="16"/>
              </w:rPr>
              <w:t>Boolean</w:t>
            </w:r>
          </w:p>
        </w:tc>
        <w:tc>
          <w:tcPr>
            <w:tcW w:w="3955" w:type="dxa"/>
          </w:tcPr>
          <w:p w14:paraId="6BBEEFC0"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Cho phép kích hoạt hoạt động cho tài nguyên</w:t>
            </w:r>
          </w:p>
        </w:tc>
      </w:tr>
      <w:tr w:rsidR="0072590A" w:rsidRPr="00CC4477" w14:paraId="2749D70B" w14:textId="77777777" w:rsidTr="00834F88">
        <w:tc>
          <w:tcPr>
            <w:tcW w:w="2430" w:type="dxa"/>
          </w:tcPr>
          <w:p w14:paraId="0A9A159B" w14:textId="77777777" w:rsidR="0072590A" w:rsidRPr="00CC4477" w:rsidRDefault="0072590A" w:rsidP="00834F88">
            <w:pPr>
              <w:spacing w:line="276" w:lineRule="auto"/>
              <w:rPr>
                <w:rFonts w:ascii="Arial" w:hAnsi="Arial" w:cs="Arial"/>
                <w:b/>
                <w:bCs/>
                <w:sz w:val="16"/>
                <w:szCs w:val="16"/>
              </w:rPr>
            </w:pPr>
            <w:r w:rsidRPr="00CC4477">
              <w:rPr>
                <w:rFonts w:ascii="Arial" w:hAnsi="Arial" w:cs="Arial"/>
                <w:b/>
                <w:bCs/>
                <w:sz w:val="16"/>
                <w:szCs w:val="16"/>
              </w:rPr>
              <w:t>disable</w:t>
            </w:r>
          </w:p>
        </w:tc>
        <w:tc>
          <w:tcPr>
            <w:tcW w:w="1530" w:type="dxa"/>
          </w:tcPr>
          <w:p w14:paraId="543B8185" w14:textId="77777777" w:rsidR="0072590A" w:rsidRPr="00CC4477" w:rsidRDefault="0072590A" w:rsidP="00834F88">
            <w:pPr>
              <w:spacing w:line="276" w:lineRule="auto"/>
              <w:rPr>
                <w:rFonts w:ascii="Arial" w:hAnsi="Arial" w:cs="Arial"/>
                <w:i/>
                <w:iCs/>
                <w:sz w:val="16"/>
                <w:szCs w:val="16"/>
              </w:rPr>
            </w:pPr>
            <w:r w:rsidRPr="00CC4477">
              <w:rPr>
                <w:rFonts w:ascii="Arial" w:hAnsi="Arial" w:cs="Arial"/>
                <w:i/>
                <w:iCs/>
                <w:sz w:val="16"/>
                <w:szCs w:val="16"/>
              </w:rPr>
              <w:t>Boolean</w:t>
            </w:r>
          </w:p>
        </w:tc>
        <w:tc>
          <w:tcPr>
            <w:tcW w:w="3955" w:type="dxa"/>
          </w:tcPr>
          <w:p w14:paraId="09E4BD96" w14:textId="77777777" w:rsidR="0072590A" w:rsidRPr="00CC4477" w:rsidRDefault="0072590A" w:rsidP="00834F88">
            <w:pPr>
              <w:spacing w:line="276" w:lineRule="auto"/>
              <w:rPr>
                <w:rFonts w:ascii="Arial" w:hAnsi="Arial" w:cs="Arial"/>
                <w:sz w:val="16"/>
                <w:szCs w:val="16"/>
              </w:rPr>
            </w:pPr>
            <w:r w:rsidRPr="00CC4477">
              <w:rPr>
                <w:rFonts w:ascii="Arial" w:hAnsi="Arial" w:cs="Arial"/>
                <w:sz w:val="16"/>
                <w:szCs w:val="16"/>
              </w:rPr>
              <w:t xml:space="preserve">Cho phép khóa tài nguyên </w:t>
            </w:r>
          </w:p>
        </w:tc>
      </w:tr>
    </w:tbl>
    <w:p w14:paraId="46B4C0EC" w14:textId="62490B1D" w:rsidR="0072590A" w:rsidRPr="00CC4477" w:rsidRDefault="0072590A" w:rsidP="00834F88">
      <w:pPr>
        <w:spacing w:line="276" w:lineRule="auto"/>
        <w:rPr>
          <w:rFonts w:ascii="Arial" w:hAnsi="Arial" w:cs="Arial"/>
          <w:sz w:val="16"/>
          <w:szCs w:val="16"/>
        </w:rPr>
      </w:pPr>
    </w:p>
    <w:p w14:paraId="273C4F33" w14:textId="4FB70E13" w:rsidR="000A1BD8" w:rsidRPr="00CC4477" w:rsidRDefault="000A1BD8" w:rsidP="00834F88">
      <w:pPr>
        <w:spacing w:line="276" w:lineRule="auto"/>
        <w:rPr>
          <w:rFonts w:ascii="Arial" w:hAnsi="Arial" w:cs="Arial"/>
          <w:sz w:val="16"/>
          <w:szCs w:val="16"/>
        </w:rPr>
      </w:pPr>
    </w:p>
    <w:p w14:paraId="3CA3D1BC" w14:textId="73B1E32C" w:rsidR="000A1BD8" w:rsidRPr="00CC4477" w:rsidRDefault="000A1BD8" w:rsidP="00834F88">
      <w:pPr>
        <w:spacing w:line="276" w:lineRule="auto"/>
        <w:rPr>
          <w:rFonts w:ascii="Arial" w:hAnsi="Arial" w:cs="Arial"/>
          <w:sz w:val="16"/>
          <w:szCs w:val="16"/>
        </w:rPr>
      </w:pPr>
    </w:p>
    <w:p w14:paraId="0A6512F0" w14:textId="62942FB7" w:rsidR="000A1BD8" w:rsidRPr="00CC4477" w:rsidRDefault="000A1BD8" w:rsidP="00834F88">
      <w:pPr>
        <w:spacing w:line="276" w:lineRule="auto"/>
        <w:rPr>
          <w:rFonts w:ascii="Arial" w:hAnsi="Arial" w:cs="Arial"/>
          <w:sz w:val="16"/>
          <w:szCs w:val="16"/>
        </w:rPr>
      </w:pPr>
    </w:p>
    <w:p w14:paraId="69F777F7" w14:textId="55C21B91" w:rsidR="000A1BD8" w:rsidRPr="00CC4477" w:rsidRDefault="000A1BD8" w:rsidP="00834F88">
      <w:pPr>
        <w:spacing w:line="276" w:lineRule="auto"/>
        <w:rPr>
          <w:rFonts w:ascii="Arial" w:hAnsi="Arial" w:cs="Arial"/>
          <w:sz w:val="16"/>
          <w:szCs w:val="16"/>
        </w:rPr>
      </w:pPr>
    </w:p>
    <w:p w14:paraId="12A8658A" w14:textId="614C2D22" w:rsidR="000A1BD8" w:rsidRPr="00CC4477" w:rsidRDefault="000A1BD8" w:rsidP="00834F88">
      <w:pPr>
        <w:spacing w:line="276" w:lineRule="auto"/>
        <w:rPr>
          <w:rFonts w:ascii="Arial" w:hAnsi="Arial" w:cs="Arial"/>
          <w:sz w:val="16"/>
          <w:szCs w:val="16"/>
        </w:rPr>
      </w:pPr>
    </w:p>
    <w:p w14:paraId="426C4E90" w14:textId="500EC2A7" w:rsidR="000A1BD8" w:rsidRPr="00CC4477" w:rsidRDefault="000A1BD8" w:rsidP="00834F88">
      <w:pPr>
        <w:spacing w:line="276" w:lineRule="auto"/>
        <w:rPr>
          <w:rFonts w:ascii="Arial" w:hAnsi="Arial" w:cs="Arial"/>
          <w:sz w:val="16"/>
          <w:szCs w:val="16"/>
        </w:rPr>
      </w:pPr>
    </w:p>
    <w:p w14:paraId="614E606D" w14:textId="16D614AF" w:rsidR="000A1BD8" w:rsidRPr="00CC4477" w:rsidRDefault="000A1BD8" w:rsidP="00834F88">
      <w:pPr>
        <w:spacing w:line="276" w:lineRule="auto"/>
        <w:rPr>
          <w:rFonts w:ascii="Arial" w:hAnsi="Arial" w:cs="Arial"/>
          <w:sz w:val="16"/>
          <w:szCs w:val="16"/>
        </w:rPr>
      </w:pPr>
    </w:p>
    <w:p w14:paraId="2DE4444F" w14:textId="291D5029" w:rsidR="000A1BD8" w:rsidRPr="00CC4477" w:rsidRDefault="000A1BD8" w:rsidP="00834F88">
      <w:pPr>
        <w:spacing w:line="276" w:lineRule="auto"/>
        <w:rPr>
          <w:rFonts w:ascii="Arial" w:hAnsi="Arial" w:cs="Arial"/>
          <w:sz w:val="16"/>
          <w:szCs w:val="16"/>
        </w:rPr>
      </w:pPr>
    </w:p>
    <w:p w14:paraId="6498F6FB" w14:textId="5B47DCF7" w:rsidR="000A1BD8" w:rsidRPr="00CC4477" w:rsidRDefault="000A1BD8" w:rsidP="00834F88">
      <w:pPr>
        <w:spacing w:line="276" w:lineRule="auto"/>
        <w:rPr>
          <w:rFonts w:ascii="Arial" w:hAnsi="Arial" w:cs="Arial"/>
          <w:sz w:val="16"/>
          <w:szCs w:val="16"/>
        </w:rPr>
      </w:pPr>
    </w:p>
    <w:p w14:paraId="6EF4CB24" w14:textId="402214FF" w:rsidR="000A1BD8" w:rsidRPr="00CC4477" w:rsidRDefault="000A1BD8" w:rsidP="00834F88">
      <w:pPr>
        <w:spacing w:line="276" w:lineRule="auto"/>
        <w:rPr>
          <w:rFonts w:ascii="Arial" w:hAnsi="Arial" w:cs="Arial"/>
          <w:sz w:val="16"/>
          <w:szCs w:val="16"/>
        </w:rPr>
      </w:pPr>
    </w:p>
    <w:p w14:paraId="768C4A48" w14:textId="7F0AAF94" w:rsidR="000A1BD8" w:rsidRPr="00CC4477" w:rsidRDefault="000A1BD8" w:rsidP="00834F88">
      <w:pPr>
        <w:spacing w:line="276" w:lineRule="auto"/>
        <w:rPr>
          <w:rFonts w:ascii="Arial" w:hAnsi="Arial" w:cs="Arial"/>
          <w:sz w:val="16"/>
          <w:szCs w:val="16"/>
        </w:rPr>
      </w:pPr>
    </w:p>
    <w:p w14:paraId="57FEB1AE" w14:textId="60F35639" w:rsidR="000A1BD8" w:rsidRPr="00CC4477" w:rsidRDefault="000A1BD8" w:rsidP="00834F88">
      <w:pPr>
        <w:spacing w:line="276" w:lineRule="auto"/>
        <w:rPr>
          <w:rFonts w:ascii="Arial" w:hAnsi="Arial" w:cs="Arial"/>
          <w:sz w:val="16"/>
          <w:szCs w:val="16"/>
        </w:rPr>
      </w:pPr>
    </w:p>
    <w:p w14:paraId="723FA5C4" w14:textId="77777777" w:rsidR="000A1BD8" w:rsidRPr="00CC4477" w:rsidRDefault="000A1BD8" w:rsidP="00834F88">
      <w:pPr>
        <w:spacing w:line="276" w:lineRule="auto"/>
        <w:rPr>
          <w:rFonts w:ascii="Arial" w:hAnsi="Arial" w:cs="Arial"/>
          <w:sz w:val="16"/>
          <w:szCs w:val="16"/>
        </w:rPr>
      </w:pPr>
    </w:p>
    <w:p w14:paraId="70AC6E21" w14:textId="5764D6D9" w:rsidR="0072590A" w:rsidRPr="00CC4477" w:rsidRDefault="0072590A" w:rsidP="0072590A">
      <w:pPr>
        <w:pStyle w:val="ListParagraph"/>
        <w:numPr>
          <w:ilvl w:val="2"/>
          <w:numId w:val="7"/>
        </w:numPr>
        <w:spacing w:line="276" w:lineRule="auto"/>
        <w:rPr>
          <w:rFonts w:ascii="Arial" w:hAnsi="Arial" w:cs="Arial"/>
          <w:b/>
          <w:bCs/>
          <w:sz w:val="16"/>
          <w:szCs w:val="16"/>
        </w:rPr>
      </w:pPr>
      <w:r w:rsidRPr="00CC4477">
        <w:rPr>
          <w:rFonts w:ascii="Arial" w:hAnsi="Arial" w:cs="Arial"/>
          <w:b/>
          <w:bCs/>
          <w:sz w:val="16"/>
          <w:szCs w:val="16"/>
        </w:rPr>
        <w:t xml:space="preserve">Mô hình </w:t>
      </w:r>
    </w:p>
    <w:p w14:paraId="5293207E" w14:textId="60C47E01" w:rsidR="0072590A" w:rsidRPr="00CC4477" w:rsidRDefault="00CC4477" w:rsidP="00906E7E">
      <w:pPr>
        <w:pStyle w:val="ListParagraph"/>
        <w:spacing w:line="276" w:lineRule="auto"/>
        <w:ind w:left="1224"/>
        <w:rPr>
          <w:rFonts w:ascii="Arial" w:hAnsi="Arial" w:cs="Arial"/>
          <w:sz w:val="16"/>
          <w:szCs w:val="16"/>
        </w:rPr>
      </w:pPr>
      <w:r w:rsidRPr="00CC4477">
        <w:rPr>
          <w:rFonts w:ascii="Arial" w:hAnsi="Arial" w:cs="Arial"/>
          <w:noProof/>
          <w:sz w:val="16"/>
          <w:szCs w:val="16"/>
        </w:rPr>
        <w:lastRenderedPageBreak/>
        <w:drawing>
          <wp:inline distT="0" distB="0" distL="0" distR="0" wp14:anchorId="6D22DC3B" wp14:editId="2F7C1ED5">
            <wp:extent cx="5002526" cy="3065171"/>
            <wp:effectExtent l="0" t="0" r="8255" b="190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BAC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1034" cy="3088766"/>
                    </a:xfrm>
                    <a:prstGeom prst="rect">
                      <a:avLst/>
                    </a:prstGeom>
                  </pic:spPr>
                </pic:pic>
              </a:graphicData>
            </a:graphic>
          </wp:inline>
        </w:drawing>
      </w:r>
    </w:p>
    <w:p w14:paraId="47BABF48" w14:textId="77777777" w:rsidR="000A1BD8" w:rsidRPr="00CC4477" w:rsidRDefault="000A1BD8" w:rsidP="0072590A">
      <w:pPr>
        <w:pStyle w:val="ListParagraph"/>
        <w:spacing w:line="276" w:lineRule="auto"/>
        <w:ind w:left="360"/>
        <w:rPr>
          <w:rFonts w:ascii="Arial" w:hAnsi="Arial" w:cs="Arial"/>
          <w:b/>
          <w:bCs/>
          <w:i/>
          <w:iCs/>
          <w:sz w:val="16"/>
          <w:szCs w:val="16"/>
          <w:u w:val="single"/>
        </w:rPr>
      </w:pPr>
    </w:p>
    <w:p w14:paraId="30C5803F" w14:textId="0EC740F9" w:rsidR="0072590A" w:rsidRPr="00CC4477" w:rsidRDefault="000A1BD8" w:rsidP="0072590A">
      <w:pPr>
        <w:pStyle w:val="ListParagraph"/>
        <w:spacing w:line="276" w:lineRule="auto"/>
        <w:ind w:left="360"/>
        <w:rPr>
          <w:rFonts w:ascii="Arial" w:hAnsi="Arial" w:cs="Arial"/>
          <w:b/>
          <w:bCs/>
          <w:i/>
          <w:iCs/>
          <w:sz w:val="16"/>
          <w:szCs w:val="16"/>
          <w:u w:val="single"/>
        </w:rPr>
      </w:pPr>
      <w:r w:rsidRPr="00CC4477">
        <w:rPr>
          <w:rFonts w:ascii="Arial" w:hAnsi="Arial" w:cs="Arial"/>
          <w:b/>
          <w:bCs/>
          <w:i/>
          <w:iCs/>
          <w:sz w:val="16"/>
          <w:szCs w:val="16"/>
          <w:u w:val="single"/>
        </w:rPr>
        <w:t>Mô tả:</w:t>
      </w:r>
    </w:p>
    <w:p w14:paraId="0D14522C" w14:textId="2843E7C2" w:rsidR="000A1BD8" w:rsidRPr="00CC4477" w:rsidRDefault="000A1BD8" w:rsidP="0072590A">
      <w:pPr>
        <w:pStyle w:val="ListParagraph"/>
        <w:spacing w:line="276" w:lineRule="auto"/>
        <w:ind w:left="360"/>
        <w:rPr>
          <w:rFonts w:ascii="Arial" w:hAnsi="Arial" w:cs="Arial"/>
          <w:sz w:val="16"/>
          <w:szCs w:val="16"/>
        </w:rPr>
      </w:pPr>
      <w:r w:rsidRPr="00CC4477">
        <w:rPr>
          <w:rFonts w:ascii="Arial" w:hAnsi="Arial" w:cs="Arial"/>
          <w:sz w:val="16"/>
          <w:szCs w:val="16"/>
        </w:rPr>
        <w:t>Hệ thống quản lý công việc quản lý cho nhiều công ty cùng một lúc vì thế sẽ cần phải có sự phân biệt các đối tượng giữa các công ty với nhau. Vì thế mỗi một user, role, department</w:t>
      </w:r>
      <w:r w:rsidR="00A276B3" w:rsidRPr="00CC4477">
        <w:rPr>
          <w:rFonts w:ascii="Arial" w:hAnsi="Arial" w:cs="Arial"/>
          <w:sz w:val="16"/>
          <w:szCs w:val="16"/>
        </w:rPr>
        <w:t>, resource( link, component, … )</w:t>
      </w:r>
      <w:r w:rsidRPr="00CC4477">
        <w:rPr>
          <w:rFonts w:ascii="Arial" w:hAnsi="Arial" w:cs="Arial"/>
          <w:sz w:val="16"/>
          <w:szCs w:val="16"/>
        </w:rPr>
        <w:t xml:space="preserve"> sẽ có một thuộc tính là company – để xác định user, role, </w:t>
      </w:r>
      <w:r w:rsidR="00CC4477" w:rsidRPr="00CC4477">
        <w:rPr>
          <w:rFonts w:ascii="Arial" w:hAnsi="Arial" w:cs="Arial"/>
          <w:sz w:val="16"/>
          <w:szCs w:val="16"/>
        </w:rPr>
        <w:t xml:space="preserve">  </w:t>
      </w:r>
      <w:r w:rsidRPr="00CC4477">
        <w:rPr>
          <w:rFonts w:ascii="Arial" w:hAnsi="Arial" w:cs="Arial"/>
          <w:sz w:val="16"/>
          <w:szCs w:val="16"/>
        </w:rPr>
        <w:t xml:space="preserve">department </w:t>
      </w:r>
      <w:r w:rsidR="00A276B3" w:rsidRPr="00CC4477">
        <w:rPr>
          <w:rFonts w:ascii="Arial" w:hAnsi="Arial" w:cs="Arial"/>
          <w:sz w:val="16"/>
          <w:szCs w:val="16"/>
        </w:rPr>
        <w:t xml:space="preserve">, resource </w:t>
      </w:r>
      <w:r w:rsidRPr="00CC4477">
        <w:rPr>
          <w:rFonts w:ascii="Arial" w:hAnsi="Arial" w:cs="Arial"/>
          <w:sz w:val="16"/>
          <w:szCs w:val="16"/>
        </w:rPr>
        <w:t xml:space="preserve">đó của công ty nào. </w:t>
      </w:r>
    </w:p>
    <w:p w14:paraId="334CC2FF" w14:textId="0C156F8A" w:rsidR="005218F6" w:rsidRPr="00CC4477" w:rsidRDefault="005218F6" w:rsidP="0072590A">
      <w:pPr>
        <w:pStyle w:val="ListParagraph"/>
        <w:spacing w:line="276" w:lineRule="auto"/>
        <w:ind w:left="360"/>
        <w:rPr>
          <w:rFonts w:ascii="Arial" w:hAnsi="Arial" w:cs="Arial"/>
          <w:sz w:val="16"/>
          <w:szCs w:val="16"/>
        </w:rPr>
      </w:pPr>
      <w:r w:rsidRPr="00CC4477">
        <w:rPr>
          <w:rFonts w:ascii="Arial" w:hAnsi="Arial" w:cs="Arial"/>
          <w:sz w:val="16"/>
          <w:szCs w:val="16"/>
        </w:rPr>
        <w:t>Giữa User và Role có mối liên hệ Many to Many ( giống trong cơ sở dữ liệu quan hệ ) =&gt; xây dựng collection trung gian UserRole để lưu giữ mối quan hệ đó. Trong model User ( code phần server ) có một trường ảo là roles – sẽ truy xuất tất cả những role mà user này có. Ngược lại với model Role sẽ có một trường ảo là users – sẽ truy xuất tất cả những user có role này.</w:t>
      </w:r>
    </w:p>
    <w:p w14:paraId="2D64C6E4" w14:textId="218877C9" w:rsidR="00F15AB8" w:rsidRPr="00CC4477" w:rsidRDefault="00F15AB8" w:rsidP="00F15AB8">
      <w:pPr>
        <w:pStyle w:val="ListParagraph"/>
        <w:spacing w:line="276" w:lineRule="auto"/>
        <w:ind w:left="360"/>
        <w:rPr>
          <w:rFonts w:ascii="Arial" w:hAnsi="Arial" w:cs="Arial"/>
          <w:noProof/>
          <w:sz w:val="16"/>
          <w:szCs w:val="16"/>
        </w:rPr>
      </w:pPr>
      <w:r w:rsidRPr="00CC4477">
        <w:rPr>
          <w:rFonts w:ascii="Arial" w:hAnsi="Arial" w:cs="Arial"/>
          <w:noProof/>
          <w:sz w:val="16"/>
          <w:szCs w:val="16"/>
        </w:rPr>
        <w:drawing>
          <wp:inline distT="0" distB="0" distL="0" distR="0" wp14:anchorId="378F141F" wp14:editId="1B32AD81">
            <wp:extent cx="2562895" cy="1577340"/>
            <wp:effectExtent l="0" t="0" r="889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l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8096" cy="1611313"/>
                    </a:xfrm>
                    <a:prstGeom prst="rect">
                      <a:avLst/>
                    </a:prstGeom>
                  </pic:spPr>
                </pic:pic>
              </a:graphicData>
            </a:graphic>
          </wp:inline>
        </w:drawing>
      </w:r>
      <w:r w:rsidRPr="00CC4477">
        <w:rPr>
          <w:rFonts w:ascii="Arial" w:hAnsi="Arial" w:cs="Arial"/>
          <w:noProof/>
          <w:sz w:val="16"/>
          <w:szCs w:val="16"/>
        </w:rPr>
        <w:t xml:space="preserve">  </w:t>
      </w:r>
      <w:r w:rsidRPr="00CC4477">
        <w:rPr>
          <w:rFonts w:ascii="Arial" w:hAnsi="Arial" w:cs="Arial"/>
          <w:noProof/>
          <w:sz w:val="16"/>
          <w:szCs w:val="16"/>
        </w:rPr>
        <w:drawing>
          <wp:inline distT="0" distB="0" distL="0" distR="0" wp14:anchorId="24426077" wp14:editId="24523E08">
            <wp:extent cx="2818765" cy="1590310"/>
            <wp:effectExtent l="0" t="0" r="63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l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1133" cy="1591646"/>
                    </a:xfrm>
                    <a:prstGeom prst="rect">
                      <a:avLst/>
                    </a:prstGeom>
                  </pic:spPr>
                </pic:pic>
              </a:graphicData>
            </a:graphic>
          </wp:inline>
        </w:drawing>
      </w:r>
    </w:p>
    <w:p w14:paraId="0B681464" w14:textId="706172BF" w:rsidR="00F15AB8" w:rsidRPr="00CC4477" w:rsidRDefault="00F15AB8" w:rsidP="00F15AB8">
      <w:pPr>
        <w:pStyle w:val="ListParagraph"/>
        <w:spacing w:line="276" w:lineRule="auto"/>
        <w:ind w:left="360"/>
        <w:rPr>
          <w:rFonts w:ascii="Arial" w:hAnsi="Arial" w:cs="Arial"/>
          <w:noProof/>
          <w:sz w:val="16"/>
          <w:szCs w:val="16"/>
        </w:rPr>
      </w:pPr>
      <w:r w:rsidRPr="00CC4477">
        <w:rPr>
          <w:rFonts w:ascii="Arial" w:hAnsi="Arial" w:cs="Arial"/>
          <w:noProof/>
          <w:sz w:val="16"/>
          <w:szCs w:val="16"/>
        </w:rPr>
        <w:t xml:space="preserve">Tương tự với mối liên hệ giữa role và các loại tài nguyên cũng là Many to Many ( collection trung gian là  Privilege ) thì sẽ có các trường ảo cho thuộc tính tương ứng để truy xuất dữ liệu giữa hai bên. Ví dụ như 1 role có quyền với nhiều trang ( có trường ảo là links ) , có quyền với nhiều componet (có trường ảo là components ) như hình mô tả cấu trúc của Role như ở trên. </w:t>
      </w:r>
      <w:r w:rsidR="00CC4477">
        <w:rPr>
          <w:rFonts w:ascii="Arial" w:hAnsi="Arial" w:cs="Arial"/>
          <w:noProof/>
          <w:sz w:val="16"/>
          <w:szCs w:val="16"/>
        </w:rPr>
        <w:t xml:space="preserve">Tương ứng với </w:t>
      </w:r>
      <w:r w:rsidR="00FD7722">
        <w:rPr>
          <w:rFonts w:ascii="Arial" w:hAnsi="Arial" w:cs="Arial"/>
          <w:noProof/>
          <w:sz w:val="16"/>
          <w:szCs w:val="16"/>
        </w:rPr>
        <w:t>mỗi một loài nguyên sẽ đi kèm với một action cấp phép cho role có quyền với tài nguyên được phép làm những gì với tài nguyên đó ( xem, sửa, xóa,… ).</w:t>
      </w:r>
    </w:p>
    <w:p w14:paraId="1DAE7A53" w14:textId="56622283" w:rsidR="00F15AB8" w:rsidRPr="00CC4477" w:rsidRDefault="00F15AB8" w:rsidP="00F15AB8">
      <w:pPr>
        <w:pStyle w:val="ListParagraph"/>
        <w:spacing w:line="276" w:lineRule="auto"/>
        <w:ind w:left="360"/>
        <w:rPr>
          <w:rFonts w:ascii="Arial" w:hAnsi="Arial" w:cs="Arial"/>
          <w:noProof/>
          <w:sz w:val="16"/>
          <w:szCs w:val="16"/>
        </w:rPr>
      </w:pPr>
      <w:r w:rsidRPr="00CC4477">
        <w:rPr>
          <w:rFonts w:ascii="Arial" w:hAnsi="Arial" w:cs="Arial"/>
          <w:noProof/>
          <w:sz w:val="16"/>
          <w:szCs w:val="16"/>
        </w:rPr>
        <w:t xml:space="preserve">Ngoài ra, giữa </w:t>
      </w:r>
      <w:r w:rsidR="00A276B3" w:rsidRPr="00CC4477">
        <w:rPr>
          <w:rFonts w:ascii="Arial" w:hAnsi="Arial" w:cs="Arial"/>
          <w:noProof/>
          <w:sz w:val="16"/>
          <w:szCs w:val="16"/>
        </w:rPr>
        <w:t>Link ( 1 page ) và Component ( Thành phần của gian diện ) có mối liên hệ 1 nhiều – 1 trang sẽ bao gồm nhiều thành phần ( button, form, … ) thì mối liên hệ này sẽ được biểu diễn : trong collection Link sẽ có 1 trường là components – định dạnh là một mảng các Id của component tương ứng với page này.</w:t>
      </w:r>
    </w:p>
    <w:p w14:paraId="0DD2E2B2" w14:textId="77777777" w:rsidR="00A276B3" w:rsidRPr="00CC4477" w:rsidRDefault="00A276B3" w:rsidP="00F15AB8">
      <w:pPr>
        <w:pStyle w:val="ListParagraph"/>
        <w:spacing w:line="276" w:lineRule="auto"/>
        <w:ind w:left="360"/>
        <w:rPr>
          <w:rFonts w:ascii="Arial" w:hAnsi="Arial" w:cs="Arial"/>
          <w:noProof/>
          <w:sz w:val="16"/>
          <w:szCs w:val="16"/>
        </w:rPr>
      </w:pPr>
    </w:p>
    <w:p w14:paraId="02C6622D" w14:textId="77777777" w:rsidR="00F15AB8" w:rsidRPr="00CC4477" w:rsidRDefault="00F15AB8" w:rsidP="00F15AB8">
      <w:pPr>
        <w:pStyle w:val="ListParagraph"/>
        <w:spacing w:line="276" w:lineRule="auto"/>
        <w:ind w:left="360"/>
        <w:rPr>
          <w:rFonts w:ascii="Arial" w:hAnsi="Arial" w:cs="Arial"/>
          <w:noProof/>
          <w:sz w:val="16"/>
          <w:szCs w:val="16"/>
        </w:rPr>
      </w:pPr>
    </w:p>
    <w:p w14:paraId="6FD6BCDD" w14:textId="77777777" w:rsidR="00834F88" w:rsidRPr="00CC4477" w:rsidRDefault="00834F88" w:rsidP="0072590A">
      <w:pPr>
        <w:pStyle w:val="ListParagraph"/>
        <w:spacing w:line="276" w:lineRule="auto"/>
        <w:ind w:left="360"/>
        <w:rPr>
          <w:rFonts w:ascii="Arial" w:hAnsi="Arial" w:cs="Arial"/>
          <w:b/>
          <w:bCs/>
          <w:sz w:val="16"/>
          <w:szCs w:val="16"/>
        </w:rPr>
      </w:pPr>
    </w:p>
    <w:p w14:paraId="08BB6746" w14:textId="07509600" w:rsidR="0072590A" w:rsidRPr="00CC4477" w:rsidRDefault="0072590A" w:rsidP="00C1164A">
      <w:pPr>
        <w:pStyle w:val="ListParagraph"/>
        <w:numPr>
          <w:ilvl w:val="0"/>
          <w:numId w:val="7"/>
        </w:numPr>
        <w:spacing w:line="276" w:lineRule="auto"/>
        <w:rPr>
          <w:rFonts w:ascii="Arial" w:hAnsi="Arial" w:cs="Arial"/>
          <w:b/>
          <w:bCs/>
          <w:sz w:val="16"/>
          <w:szCs w:val="16"/>
        </w:rPr>
      </w:pPr>
      <w:r w:rsidRPr="00CC4477">
        <w:rPr>
          <w:rFonts w:ascii="Arial" w:hAnsi="Arial" w:cs="Arial"/>
          <w:b/>
          <w:bCs/>
          <w:sz w:val="16"/>
          <w:szCs w:val="16"/>
        </w:rPr>
        <w:t>Project Quản Lý Công Việc</w:t>
      </w:r>
    </w:p>
    <w:p w14:paraId="39972D81" w14:textId="7A16DE68" w:rsidR="0072590A" w:rsidRPr="00CC4477" w:rsidRDefault="0072590A" w:rsidP="0072590A">
      <w:pPr>
        <w:pStyle w:val="ListParagraph"/>
        <w:numPr>
          <w:ilvl w:val="1"/>
          <w:numId w:val="7"/>
        </w:numPr>
        <w:spacing w:line="276" w:lineRule="auto"/>
        <w:rPr>
          <w:rFonts w:ascii="Arial" w:hAnsi="Arial" w:cs="Arial"/>
          <w:b/>
          <w:bCs/>
          <w:sz w:val="16"/>
          <w:szCs w:val="16"/>
        </w:rPr>
      </w:pPr>
      <w:r w:rsidRPr="00CC4477">
        <w:rPr>
          <w:rFonts w:ascii="Arial" w:hAnsi="Arial" w:cs="Arial"/>
          <w:b/>
          <w:bCs/>
          <w:sz w:val="16"/>
          <w:szCs w:val="16"/>
        </w:rPr>
        <w:t>Coding convention</w:t>
      </w:r>
    </w:p>
    <w:p w14:paraId="5A5F41C1" w14:textId="14B1A2E3" w:rsidR="00905C2A" w:rsidRPr="00CC4477" w:rsidRDefault="00905C2A" w:rsidP="00905C2A">
      <w:pPr>
        <w:pStyle w:val="ListParagraph"/>
        <w:numPr>
          <w:ilvl w:val="2"/>
          <w:numId w:val="7"/>
        </w:numPr>
        <w:spacing w:line="276" w:lineRule="auto"/>
        <w:rPr>
          <w:rFonts w:ascii="Arial" w:hAnsi="Arial" w:cs="Arial"/>
          <w:b/>
          <w:bCs/>
          <w:sz w:val="16"/>
          <w:szCs w:val="16"/>
        </w:rPr>
      </w:pPr>
      <w:r w:rsidRPr="00CC4477">
        <w:rPr>
          <w:rFonts w:ascii="Arial" w:hAnsi="Arial" w:cs="Arial"/>
          <w:b/>
          <w:bCs/>
          <w:sz w:val="16"/>
          <w:szCs w:val="16"/>
        </w:rPr>
        <w:t>MongoDB</w:t>
      </w:r>
    </w:p>
    <w:p w14:paraId="6203B9E9" w14:textId="48DBE23C" w:rsidR="00905C2A" w:rsidRPr="00CC4477" w:rsidRDefault="00905C2A" w:rsidP="00905C2A">
      <w:pPr>
        <w:pStyle w:val="ListParagraph"/>
        <w:numPr>
          <w:ilvl w:val="3"/>
          <w:numId w:val="7"/>
        </w:numPr>
        <w:spacing w:line="276" w:lineRule="auto"/>
        <w:rPr>
          <w:rFonts w:ascii="Arial" w:hAnsi="Arial" w:cs="Arial"/>
          <w:b/>
          <w:bCs/>
          <w:sz w:val="16"/>
          <w:szCs w:val="16"/>
        </w:rPr>
      </w:pPr>
      <w:r w:rsidRPr="00CC4477">
        <w:rPr>
          <w:rFonts w:ascii="Arial" w:hAnsi="Arial" w:cs="Arial"/>
          <w:b/>
          <w:bCs/>
          <w:sz w:val="16"/>
          <w:szCs w:val="16"/>
        </w:rPr>
        <w:t>Quy tắc chung</w:t>
      </w:r>
    </w:p>
    <w:p w14:paraId="27E45C4B" w14:textId="77777777" w:rsidR="00905C2A" w:rsidRPr="00CC4477" w:rsidRDefault="00905C2A" w:rsidP="00905C2A">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Sử dụng tab để lùi đầu dòng đối, điều này áp dụng cho tất cả những mã code của MongoDB và cho tất cả các đối tượng sử dụng mongoDB (Queries, documents)</w:t>
      </w:r>
    </w:p>
    <w:p w14:paraId="7EB57059" w14:textId="77777777" w:rsidR="00905C2A" w:rsidRPr="00CC4477" w:rsidRDefault="00905C2A" w:rsidP="00905C2A">
      <w:pPr>
        <w:pStyle w:val="ListParagraph"/>
        <w:numPr>
          <w:ilvl w:val="2"/>
          <w:numId w:val="4"/>
        </w:numPr>
        <w:spacing w:line="276" w:lineRule="auto"/>
        <w:rPr>
          <w:rFonts w:ascii="Arial" w:hAnsi="Arial" w:cs="Arial"/>
          <w:sz w:val="16"/>
          <w:szCs w:val="16"/>
        </w:rPr>
      </w:pPr>
      <w:r w:rsidRPr="00CC4477">
        <w:rPr>
          <w:rFonts w:ascii="Arial" w:hAnsi="Arial" w:cs="Arial"/>
          <w:sz w:val="16"/>
          <w:szCs w:val="16"/>
        </w:rPr>
        <w:lastRenderedPageBreak/>
        <w:t>Luôn có một khoảng trắng sau dấu hai chấm</w:t>
      </w:r>
    </w:p>
    <w:p w14:paraId="11A41500" w14:textId="77777777" w:rsidR="00905C2A" w:rsidRPr="00CC4477" w:rsidRDefault="00905C2A" w:rsidP="00905C2A">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 xml:space="preserve">Dấu phẩy ở cuối </w:t>
      </w:r>
    </w:p>
    <w:p w14:paraId="5EC64E7B" w14:textId="77777777" w:rsidR="00905C2A" w:rsidRPr="00CC4477" w:rsidRDefault="00905C2A" w:rsidP="00905C2A">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Nếu chia thành phần của mỗi đối tượng hoặc mảng thành nhiều dòng khác nhau thì hãy chia mỗi thành phần thành một dòng, dấu ngoặc nhọn đóng phải đi theo sau thành phần cuối cùng (ngoại trừ tập hợp)</w:t>
      </w:r>
    </w:p>
    <w:p w14:paraId="3682F529" w14:textId="53AF39DE" w:rsidR="00905C2A" w:rsidRPr="00CC4477" w:rsidRDefault="00905C2A" w:rsidP="00905C2A">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Tất cả các tên đều không được chứa khoảng trắng</w:t>
      </w:r>
    </w:p>
    <w:p w14:paraId="3EE80AED" w14:textId="77777777" w:rsidR="00DA5271" w:rsidRPr="00CC4477" w:rsidRDefault="00DA5271" w:rsidP="00DA5271">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Không có dấu gạch dưới ở giữu tên (database, collection, fields) ngoại trừ những tham chiếu thủ công</w:t>
      </w:r>
    </w:p>
    <w:p w14:paraId="044BE759" w14:textId="66F7F346" w:rsidR="00DA5271" w:rsidRPr="00CC4477" w:rsidRDefault="00DA5271" w:rsidP="00DA5271">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Tên của các collection, variables, properties và function sử dụng quy tắc lowerCamelCase. Các biến kí tự đơn hoặc viết tắt không phổ biến thì không được sử dụng.</w:t>
      </w:r>
    </w:p>
    <w:p w14:paraId="425D3A15" w14:textId="77777777" w:rsidR="00DA5271" w:rsidRPr="00CC4477" w:rsidRDefault="00DA5271" w:rsidP="00DA5271">
      <w:pPr>
        <w:pStyle w:val="ListParagraph"/>
        <w:keepNext/>
        <w:spacing w:line="276" w:lineRule="auto"/>
        <w:ind w:left="1440"/>
        <w:jc w:val="center"/>
        <w:rPr>
          <w:rFonts w:ascii="Arial" w:hAnsi="Arial" w:cs="Arial"/>
          <w:sz w:val="16"/>
          <w:szCs w:val="16"/>
        </w:rPr>
      </w:pPr>
      <w:r w:rsidRPr="00CC4477">
        <w:rPr>
          <w:rFonts w:ascii="Arial" w:hAnsi="Arial" w:cs="Arial"/>
          <w:noProof/>
          <w:sz w:val="16"/>
          <w:szCs w:val="16"/>
        </w:rPr>
        <w:drawing>
          <wp:inline distT="0" distB="0" distL="0" distR="0" wp14:anchorId="3D18609A" wp14:editId="2D60E291">
            <wp:extent cx="2187575" cy="1778759"/>
            <wp:effectExtent l="152400" t="152400" r="365125" b="354965"/>
            <wp:docPr id="5" name="Picture 5"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png"/>
                    <pic:cNvPicPr/>
                  </pic:nvPicPr>
                  <pic:blipFill>
                    <a:blip r:embed="rId12">
                      <a:extLst>
                        <a:ext uri="{28A0092B-C50C-407E-A947-70E740481C1C}">
                          <a14:useLocalDpi xmlns:a14="http://schemas.microsoft.com/office/drawing/2010/main" val="0"/>
                        </a:ext>
                      </a:extLst>
                    </a:blip>
                    <a:stretch>
                      <a:fillRect/>
                    </a:stretch>
                  </pic:blipFill>
                  <pic:spPr>
                    <a:xfrm>
                      <a:off x="0" y="0"/>
                      <a:ext cx="2212529" cy="1799049"/>
                    </a:xfrm>
                    <a:prstGeom prst="rect">
                      <a:avLst/>
                    </a:prstGeom>
                    <a:ln>
                      <a:noFill/>
                    </a:ln>
                    <a:effectLst>
                      <a:outerShdw blurRad="292100" dist="139700" dir="2700000" algn="tl" rotWithShape="0">
                        <a:srgbClr val="333333">
                          <a:alpha val="65000"/>
                        </a:srgbClr>
                      </a:outerShdw>
                    </a:effectLst>
                  </pic:spPr>
                </pic:pic>
              </a:graphicData>
            </a:graphic>
          </wp:inline>
        </w:drawing>
      </w:r>
    </w:p>
    <w:p w14:paraId="382E0D4D" w14:textId="5F7181B1" w:rsidR="00905C2A" w:rsidRPr="00CC4477" w:rsidRDefault="00DA5271" w:rsidP="00DA5271">
      <w:pPr>
        <w:pStyle w:val="Caption"/>
        <w:ind w:left="360" w:firstLine="720"/>
        <w:jc w:val="center"/>
        <w:rPr>
          <w:rFonts w:ascii="Arial" w:hAnsi="Arial" w:cs="Arial"/>
          <w:sz w:val="16"/>
          <w:szCs w:val="16"/>
        </w:rPr>
      </w:pPr>
      <w:r w:rsidRPr="00CC4477">
        <w:rPr>
          <w:rFonts w:ascii="Arial" w:hAnsi="Arial" w:cs="Arial"/>
          <w:sz w:val="16"/>
          <w:szCs w:val="16"/>
        </w:rPr>
        <w:t xml:space="preserve">Hình </w:t>
      </w:r>
      <w:r w:rsidRPr="00CC4477">
        <w:rPr>
          <w:rFonts w:ascii="Arial" w:hAnsi="Arial" w:cs="Arial"/>
          <w:sz w:val="16"/>
          <w:szCs w:val="16"/>
        </w:rPr>
        <w:fldChar w:fldCharType="begin"/>
      </w:r>
      <w:r w:rsidRPr="00CC4477">
        <w:rPr>
          <w:rFonts w:ascii="Arial" w:hAnsi="Arial" w:cs="Arial"/>
          <w:sz w:val="16"/>
          <w:szCs w:val="16"/>
        </w:rPr>
        <w:instrText xml:space="preserve"> SEQ Hình \* ARABIC </w:instrText>
      </w:r>
      <w:r w:rsidRPr="00CC4477">
        <w:rPr>
          <w:rFonts w:ascii="Arial" w:hAnsi="Arial" w:cs="Arial"/>
          <w:sz w:val="16"/>
          <w:szCs w:val="16"/>
        </w:rPr>
        <w:fldChar w:fldCharType="separate"/>
      </w:r>
      <w:r w:rsidR="00064AFC" w:rsidRPr="00CC4477">
        <w:rPr>
          <w:rFonts w:ascii="Arial" w:hAnsi="Arial" w:cs="Arial"/>
          <w:noProof/>
          <w:sz w:val="16"/>
          <w:szCs w:val="16"/>
        </w:rPr>
        <w:t>2</w:t>
      </w:r>
      <w:r w:rsidRPr="00CC4477">
        <w:rPr>
          <w:rFonts w:ascii="Arial" w:hAnsi="Arial" w:cs="Arial"/>
          <w:sz w:val="16"/>
          <w:szCs w:val="16"/>
        </w:rPr>
        <w:fldChar w:fldCharType="end"/>
      </w:r>
      <w:r w:rsidRPr="00CC4477">
        <w:rPr>
          <w:rFonts w:ascii="Arial" w:hAnsi="Arial" w:cs="Arial"/>
          <w:sz w:val="16"/>
          <w:szCs w:val="16"/>
        </w:rPr>
        <w:t>. Ví dụ về coding convention trong MongDB</w:t>
      </w:r>
    </w:p>
    <w:p w14:paraId="48529F30" w14:textId="3AD05A29" w:rsidR="00DA5271" w:rsidRPr="00CC4477" w:rsidRDefault="00905C2A" w:rsidP="00DA5271">
      <w:pPr>
        <w:pStyle w:val="ListParagraph"/>
        <w:numPr>
          <w:ilvl w:val="3"/>
          <w:numId w:val="7"/>
        </w:numPr>
        <w:spacing w:line="276" w:lineRule="auto"/>
        <w:rPr>
          <w:rFonts w:ascii="Arial" w:hAnsi="Arial" w:cs="Arial"/>
          <w:b/>
          <w:bCs/>
          <w:sz w:val="16"/>
          <w:szCs w:val="16"/>
        </w:rPr>
      </w:pPr>
      <w:r w:rsidRPr="00CC4477">
        <w:rPr>
          <w:rFonts w:ascii="Arial" w:hAnsi="Arial" w:cs="Arial"/>
          <w:b/>
          <w:bCs/>
          <w:sz w:val="16"/>
          <w:szCs w:val="16"/>
        </w:rPr>
        <w:t>Đặt tên Databas</w:t>
      </w:r>
      <w:r w:rsidR="00DA5271" w:rsidRPr="00CC4477">
        <w:rPr>
          <w:rFonts w:ascii="Arial" w:hAnsi="Arial" w:cs="Arial"/>
          <w:b/>
          <w:bCs/>
          <w:sz w:val="16"/>
          <w:szCs w:val="16"/>
        </w:rPr>
        <w:t>e</w:t>
      </w:r>
    </w:p>
    <w:p w14:paraId="7C772D59" w14:textId="77777777" w:rsidR="00DA5271" w:rsidRPr="00CC4477" w:rsidRDefault="00DA5271" w:rsidP="00DA5271">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Tên cơ sở dữ liệu đặt theo tên của dự án</w:t>
      </w:r>
    </w:p>
    <w:p w14:paraId="03139B4F" w14:textId="77777777" w:rsidR="00DA5271" w:rsidRPr="00CC4477" w:rsidRDefault="00DA5271" w:rsidP="00DA5271">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Sử dụng UpperCamelCase</w:t>
      </w:r>
    </w:p>
    <w:p w14:paraId="2239CF70" w14:textId="77777777" w:rsidR="00DA5271" w:rsidRPr="00CC4477" w:rsidRDefault="00DA5271" w:rsidP="00DA5271">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Tên cơ sở dữ liệu không được dài quá (ít hơn 64 bytes)</w:t>
      </w:r>
    </w:p>
    <w:p w14:paraId="1ED7B5D6" w14:textId="77777777" w:rsidR="00DA5271" w:rsidRPr="00CC4477" w:rsidRDefault="00DA5271" w:rsidP="00DA5271">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Tên cơ sở dữ liệu phải luôn phân biệt chữ hoa chữ thường</w:t>
      </w:r>
    </w:p>
    <w:p w14:paraId="661FA9EA" w14:textId="336AE8D4" w:rsidR="00DA5271" w:rsidRPr="00CC4477" w:rsidRDefault="00DA5271" w:rsidP="00DA5271">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Tên cơ sở dữ liệu không được chứa các ký tự đặc biệt “/, \, ., “, *, &lt;, &gt;, :, |, ?, $”. Đồng thời cũng không được chứa các khoảng trắng hoặc chuỗi rỗng</w:t>
      </w:r>
    </w:p>
    <w:p w14:paraId="2772CD3B" w14:textId="77777777" w:rsidR="00DA5271" w:rsidRPr="00CC4477" w:rsidRDefault="00DA5271" w:rsidP="00DA5271">
      <w:pPr>
        <w:pStyle w:val="ListParagraph"/>
        <w:spacing w:line="276" w:lineRule="auto"/>
        <w:ind w:left="1800"/>
        <w:rPr>
          <w:rFonts w:ascii="Arial" w:hAnsi="Arial" w:cs="Arial"/>
          <w:sz w:val="16"/>
          <w:szCs w:val="16"/>
        </w:rPr>
      </w:pPr>
    </w:p>
    <w:p w14:paraId="5BAE7FF9" w14:textId="26A77FD8" w:rsidR="00905C2A" w:rsidRPr="00CC4477" w:rsidRDefault="00905C2A" w:rsidP="00905C2A">
      <w:pPr>
        <w:pStyle w:val="ListParagraph"/>
        <w:numPr>
          <w:ilvl w:val="3"/>
          <w:numId w:val="7"/>
        </w:numPr>
        <w:spacing w:line="276" w:lineRule="auto"/>
        <w:rPr>
          <w:rFonts w:ascii="Arial" w:hAnsi="Arial" w:cs="Arial"/>
          <w:b/>
          <w:bCs/>
          <w:sz w:val="16"/>
          <w:szCs w:val="16"/>
        </w:rPr>
      </w:pPr>
      <w:r w:rsidRPr="00CC4477">
        <w:rPr>
          <w:rFonts w:ascii="Arial" w:hAnsi="Arial" w:cs="Arial"/>
          <w:b/>
          <w:bCs/>
          <w:sz w:val="16"/>
          <w:szCs w:val="16"/>
        </w:rPr>
        <w:t>Đặt tên Collection</w:t>
      </w:r>
    </w:p>
    <w:p w14:paraId="2967B47B" w14:textId="77777777" w:rsidR="00DA5271" w:rsidRPr="00CC4477" w:rsidRDefault="00DA5271" w:rsidP="00DA5271">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Sử dụng UpperCamelCase</w:t>
      </w:r>
    </w:p>
    <w:p w14:paraId="02E04D60" w14:textId="0AE610F7" w:rsidR="00DA5271" w:rsidRPr="00CC4477" w:rsidRDefault="00DA5271" w:rsidP="00DA5271">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Tên collection không được chứa khoảng trắng hoặc là chuỗi rỗng</w:t>
      </w:r>
    </w:p>
    <w:p w14:paraId="3725779F" w14:textId="77777777" w:rsidR="00DA5271" w:rsidRPr="00CC4477" w:rsidRDefault="00DA5271" w:rsidP="00DA5271">
      <w:pPr>
        <w:pStyle w:val="ListParagraph"/>
        <w:spacing w:line="276" w:lineRule="auto"/>
        <w:ind w:left="1800"/>
        <w:rPr>
          <w:rFonts w:ascii="Arial" w:hAnsi="Arial" w:cs="Arial"/>
          <w:sz w:val="16"/>
          <w:szCs w:val="16"/>
        </w:rPr>
      </w:pPr>
    </w:p>
    <w:p w14:paraId="09E0E55C" w14:textId="78C91EFC" w:rsidR="00905C2A" w:rsidRPr="00CC4477" w:rsidRDefault="00905C2A" w:rsidP="00905C2A">
      <w:pPr>
        <w:pStyle w:val="ListParagraph"/>
        <w:numPr>
          <w:ilvl w:val="3"/>
          <w:numId w:val="7"/>
        </w:numPr>
        <w:spacing w:line="276" w:lineRule="auto"/>
        <w:rPr>
          <w:rFonts w:ascii="Arial" w:hAnsi="Arial" w:cs="Arial"/>
          <w:b/>
          <w:bCs/>
          <w:sz w:val="16"/>
          <w:szCs w:val="16"/>
        </w:rPr>
      </w:pPr>
      <w:r w:rsidRPr="00CC4477">
        <w:rPr>
          <w:rFonts w:ascii="Arial" w:hAnsi="Arial" w:cs="Arial"/>
          <w:b/>
          <w:bCs/>
          <w:sz w:val="16"/>
          <w:szCs w:val="16"/>
        </w:rPr>
        <w:t>Đặt tên Field</w:t>
      </w:r>
    </w:p>
    <w:p w14:paraId="211EB8FC" w14:textId="77777777" w:rsidR="00DA5271" w:rsidRPr="00CC4477" w:rsidRDefault="00DA5271" w:rsidP="00DA5271">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Sử dụng LowerCase</w:t>
      </w:r>
    </w:p>
    <w:p w14:paraId="32AB6CEC" w14:textId="77777777" w:rsidR="00DA5271" w:rsidRPr="00CC4477" w:rsidRDefault="00DA5271" w:rsidP="00DA5271">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Không sử dụng dấu gạch dưới trong tên trường ngoại trừ id</w:t>
      </w:r>
    </w:p>
    <w:p w14:paraId="56B6B13E" w14:textId="7DC789A3" w:rsidR="00DA5271" w:rsidRPr="00CC4477" w:rsidRDefault="00DA5271" w:rsidP="00DA5271">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Không được sử dụng dấu chấm hoặc chuỗi rỗng và không bắt đầu bằng $</w:t>
      </w:r>
    </w:p>
    <w:p w14:paraId="6AF83601" w14:textId="77777777" w:rsidR="00DA5271" w:rsidRPr="00CC4477" w:rsidRDefault="00DA5271" w:rsidP="00DA5271">
      <w:pPr>
        <w:pStyle w:val="ListParagraph"/>
        <w:spacing w:line="276" w:lineRule="auto"/>
        <w:ind w:left="1800"/>
        <w:rPr>
          <w:rFonts w:ascii="Arial" w:hAnsi="Arial" w:cs="Arial"/>
          <w:sz w:val="16"/>
          <w:szCs w:val="16"/>
        </w:rPr>
      </w:pPr>
    </w:p>
    <w:p w14:paraId="4FB5ED82" w14:textId="2B84E742" w:rsidR="00905C2A" w:rsidRPr="00CC4477" w:rsidRDefault="00905C2A" w:rsidP="00905C2A">
      <w:pPr>
        <w:pStyle w:val="ListParagraph"/>
        <w:numPr>
          <w:ilvl w:val="3"/>
          <w:numId w:val="7"/>
        </w:numPr>
        <w:spacing w:line="276" w:lineRule="auto"/>
        <w:rPr>
          <w:rFonts w:ascii="Arial" w:hAnsi="Arial" w:cs="Arial"/>
          <w:b/>
          <w:bCs/>
          <w:sz w:val="16"/>
          <w:szCs w:val="16"/>
        </w:rPr>
      </w:pPr>
      <w:r w:rsidRPr="00CC4477">
        <w:rPr>
          <w:rFonts w:ascii="Arial" w:hAnsi="Arial" w:cs="Arial"/>
          <w:b/>
          <w:bCs/>
          <w:sz w:val="16"/>
          <w:szCs w:val="16"/>
        </w:rPr>
        <w:t>Functions</w:t>
      </w:r>
    </w:p>
    <w:p w14:paraId="4EC16EC8" w14:textId="6396AE87" w:rsidR="00A63BF9" w:rsidRPr="00CC4477" w:rsidRDefault="00A63BF9" w:rsidP="00A63BF9">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Nếu chia các thành phần thành nhiều dòng thì mỗi thành phần sẽ để một dòng</w:t>
      </w:r>
    </w:p>
    <w:p w14:paraId="24A886BA" w14:textId="26B254C7" w:rsidR="00A63BF9" w:rsidRPr="00CC4477" w:rsidRDefault="00A63BF9" w:rsidP="00A63BF9">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Sử dụng dấu tap để lùi đầu dòng với mỗi thành phần</w:t>
      </w:r>
    </w:p>
    <w:p w14:paraId="226B17B5" w14:textId="77777777" w:rsidR="00A63BF9" w:rsidRPr="00CC4477" w:rsidRDefault="00A63BF9" w:rsidP="00A63BF9">
      <w:pPr>
        <w:pStyle w:val="ListParagraph"/>
        <w:spacing w:line="276" w:lineRule="auto"/>
        <w:ind w:left="1800"/>
        <w:rPr>
          <w:rFonts w:ascii="Arial" w:hAnsi="Arial" w:cs="Arial"/>
          <w:sz w:val="16"/>
          <w:szCs w:val="16"/>
        </w:rPr>
      </w:pPr>
    </w:p>
    <w:p w14:paraId="46FC296D" w14:textId="668C06FE" w:rsidR="00905C2A" w:rsidRPr="00CC4477" w:rsidRDefault="00905C2A" w:rsidP="00905C2A">
      <w:pPr>
        <w:pStyle w:val="ListParagraph"/>
        <w:numPr>
          <w:ilvl w:val="2"/>
          <w:numId w:val="7"/>
        </w:numPr>
        <w:spacing w:line="276" w:lineRule="auto"/>
        <w:rPr>
          <w:rFonts w:ascii="Arial" w:hAnsi="Arial" w:cs="Arial"/>
          <w:b/>
          <w:bCs/>
          <w:sz w:val="16"/>
          <w:szCs w:val="16"/>
        </w:rPr>
      </w:pPr>
      <w:r w:rsidRPr="00CC4477">
        <w:rPr>
          <w:rFonts w:ascii="Arial" w:hAnsi="Arial" w:cs="Arial"/>
          <w:b/>
          <w:bCs/>
          <w:sz w:val="16"/>
          <w:szCs w:val="16"/>
        </w:rPr>
        <w:t>NodeJS</w:t>
      </w:r>
    </w:p>
    <w:p w14:paraId="24F521B5" w14:textId="5DA55B1E" w:rsidR="00656CCB" w:rsidRPr="00CC4477" w:rsidRDefault="00656CCB" w:rsidP="00656CCB">
      <w:pPr>
        <w:pStyle w:val="ListParagraph"/>
        <w:numPr>
          <w:ilvl w:val="3"/>
          <w:numId w:val="7"/>
        </w:numPr>
        <w:spacing w:line="276" w:lineRule="auto"/>
        <w:rPr>
          <w:rFonts w:ascii="Arial" w:hAnsi="Arial" w:cs="Arial"/>
          <w:b/>
          <w:bCs/>
          <w:sz w:val="16"/>
          <w:szCs w:val="16"/>
        </w:rPr>
      </w:pPr>
      <w:r w:rsidRPr="00CC4477">
        <w:rPr>
          <w:rFonts w:ascii="Arial" w:hAnsi="Arial" w:cs="Arial"/>
          <w:b/>
          <w:bCs/>
          <w:sz w:val="16"/>
          <w:szCs w:val="16"/>
        </w:rPr>
        <w:t>Quy tắc chung</w:t>
      </w:r>
    </w:p>
    <w:p w14:paraId="1B69AAD3" w14:textId="3C158F36" w:rsidR="00656CCB" w:rsidRPr="00CC4477" w:rsidRDefault="00656CCB" w:rsidP="00656CCB">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 xml:space="preserve">Sử dụng 4 </w:t>
      </w:r>
      <w:r w:rsidR="00926CF1" w:rsidRPr="00CC4477">
        <w:rPr>
          <w:rFonts w:ascii="Arial" w:hAnsi="Arial" w:cs="Arial"/>
          <w:sz w:val="16"/>
          <w:szCs w:val="16"/>
        </w:rPr>
        <w:t>space</w:t>
      </w:r>
      <w:r w:rsidRPr="00CC4477">
        <w:rPr>
          <w:rFonts w:ascii="Arial" w:hAnsi="Arial" w:cs="Arial"/>
          <w:sz w:val="16"/>
          <w:szCs w:val="16"/>
        </w:rPr>
        <w:t xml:space="preserve"> để lùi đầu dòng và không trộn lẫn tab với khoảng trống khi căn lề</w:t>
      </w:r>
    </w:p>
    <w:p w14:paraId="3FCB2CC8" w14:textId="77777777" w:rsidR="00656CCB" w:rsidRPr="00CC4477" w:rsidRDefault="00656CCB" w:rsidP="00656CCB">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Không để khoảng trắng cuối mỗi tệp .js</w:t>
      </w:r>
    </w:p>
    <w:p w14:paraId="7081BD1C" w14:textId="77777777" w:rsidR="00656CCB" w:rsidRPr="00CC4477" w:rsidRDefault="00656CCB" w:rsidP="00656CCB">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Tối đa 80 kí tự trên một dòng</w:t>
      </w:r>
    </w:p>
    <w:p w14:paraId="3C40CDD0" w14:textId="77777777" w:rsidR="00656CCB" w:rsidRPr="00CC4477" w:rsidRDefault="00656CCB" w:rsidP="00656CCB">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Sử dụng dấu ngoặc đơn, ngoại trừ khi viết JSON</w:t>
      </w:r>
    </w:p>
    <w:p w14:paraId="1D247B1B" w14:textId="77777777" w:rsidR="00656CCB" w:rsidRPr="00CC4477" w:rsidRDefault="00656CCB" w:rsidP="00656CCB">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Ví dụ đúng: var foo = ‘bar’;</w:t>
      </w:r>
    </w:p>
    <w:p w14:paraId="2BA56D6F" w14:textId="068CA38F" w:rsidR="00656CCB" w:rsidRPr="00CC4477" w:rsidRDefault="00656CCB" w:rsidP="00656CCB">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Dấu ngoặc mở trên cùng một dòng với statement</w:t>
      </w:r>
    </w:p>
    <w:p w14:paraId="5C6B62B0" w14:textId="07E1D2AA" w:rsidR="00656CCB" w:rsidRPr="00CC4477" w:rsidRDefault="00656CCB" w:rsidP="00656CCB">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Kết thúc câu lệnh khai báo với dấu chấm phẩy trên cùng một dòng.</w:t>
      </w:r>
    </w:p>
    <w:p w14:paraId="7D5B7C66" w14:textId="77777777" w:rsidR="00656CCB" w:rsidRPr="00CC4477" w:rsidRDefault="00656CCB" w:rsidP="00656CCB">
      <w:pPr>
        <w:pStyle w:val="ListParagraph"/>
        <w:spacing w:line="276" w:lineRule="auto"/>
        <w:ind w:left="1800"/>
        <w:rPr>
          <w:rFonts w:ascii="Arial" w:hAnsi="Arial" w:cs="Arial"/>
          <w:sz w:val="16"/>
          <w:szCs w:val="16"/>
        </w:rPr>
      </w:pPr>
    </w:p>
    <w:p w14:paraId="2BC99E30" w14:textId="39C0618C" w:rsidR="00656CCB" w:rsidRPr="00CC4477" w:rsidRDefault="00656CCB" w:rsidP="00656CCB">
      <w:pPr>
        <w:pStyle w:val="ListParagraph"/>
        <w:numPr>
          <w:ilvl w:val="3"/>
          <w:numId w:val="7"/>
        </w:numPr>
        <w:spacing w:line="276" w:lineRule="auto"/>
        <w:rPr>
          <w:rFonts w:ascii="Arial" w:hAnsi="Arial" w:cs="Arial"/>
          <w:b/>
          <w:bCs/>
          <w:sz w:val="16"/>
          <w:szCs w:val="16"/>
        </w:rPr>
      </w:pPr>
      <w:r w:rsidRPr="00CC4477">
        <w:rPr>
          <w:rFonts w:ascii="Arial" w:hAnsi="Arial" w:cs="Arial"/>
          <w:b/>
          <w:bCs/>
          <w:sz w:val="16"/>
          <w:szCs w:val="16"/>
        </w:rPr>
        <w:t>Đặt tên</w:t>
      </w:r>
    </w:p>
    <w:p w14:paraId="246B0184" w14:textId="11D10A0C" w:rsidR="00656CCB" w:rsidRPr="00CC4477" w:rsidRDefault="00656CCB" w:rsidP="00656CCB">
      <w:pPr>
        <w:pStyle w:val="ListParagraph"/>
        <w:numPr>
          <w:ilvl w:val="2"/>
          <w:numId w:val="4"/>
        </w:numPr>
        <w:spacing w:line="276" w:lineRule="auto"/>
        <w:rPr>
          <w:rFonts w:ascii="Arial" w:hAnsi="Arial" w:cs="Arial"/>
          <w:b/>
          <w:bCs/>
          <w:sz w:val="16"/>
          <w:szCs w:val="16"/>
        </w:rPr>
      </w:pPr>
      <w:r w:rsidRPr="00CC4477">
        <w:rPr>
          <w:rFonts w:ascii="Arial" w:hAnsi="Arial" w:cs="Arial"/>
          <w:sz w:val="16"/>
          <w:szCs w:val="16"/>
        </w:rPr>
        <w:t>Tên biến và hàm bao gồm nhiều từ thì kí tự đầu mỗi từ viết hoa trừ từ đầu tiên. ( VD: departmentName )</w:t>
      </w:r>
    </w:p>
    <w:p w14:paraId="78F02342" w14:textId="74C49222" w:rsidR="00656CCB" w:rsidRPr="00CC4477" w:rsidRDefault="00656CCB" w:rsidP="00656CCB">
      <w:pPr>
        <w:pStyle w:val="ListParagraph"/>
        <w:numPr>
          <w:ilvl w:val="2"/>
          <w:numId w:val="4"/>
        </w:numPr>
        <w:spacing w:line="276" w:lineRule="auto"/>
        <w:rPr>
          <w:rFonts w:ascii="Arial" w:hAnsi="Arial" w:cs="Arial"/>
          <w:b/>
          <w:bCs/>
          <w:sz w:val="16"/>
          <w:szCs w:val="16"/>
        </w:rPr>
      </w:pPr>
      <w:r w:rsidRPr="00CC4477">
        <w:rPr>
          <w:rFonts w:ascii="Arial" w:hAnsi="Arial" w:cs="Arial"/>
          <w:sz w:val="16"/>
          <w:szCs w:val="16"/>
        </w:rPr>
        <w:lastRenderedPageBreak/>
        <w:t>Tên lớp viết hoa chữ cái đầu tiên của các từ. Các chữ còn lại viết thường. ( VD: ViceDean,…)</w:t>
      </w:r>
    </w:p>
    <w:p w14:paraId="31B058B7" w14:textId="48BE60FF" w:rsidR="00656CCB" w:rsidRPr="00CC4477" w:rsidRDefault="00656CCB" w:rsidP="00656CCB">
      <w:pPr>
        <w:pStyle w:val="ListParagraph"/>
        <w:numPr>
          <w:ilvl w:val="2"/>
          <w:numId w:val="4"/>
        </w:numPr>
        <w:spacing w:line="276" w:lineRule="auto"/>
        <w:rPr>
          <w:rFonts w:ascii="Arial" w:hAnsi="Arial" w:cs="Arial"/>
          <w:b/>
          <w:bCs/>
          <w:sz w:val="16"/>
          <w:szCs w:val="16"/>
        </w:rPr>
      </w:pPr>
      <w:r w:rsidRPr="00CC4477">
        <w:rPr>
          <w:rFonts w:ascii="Arial" w:hAnsi="Arial" w:cs="Arial"/>
          <w:sz w:val="16"/>
          <w:szCs w:val="16"/>
        </w:rPr>
        <w:t>Tên của hằng thì tất cả chữ cái viết hoa ( VD: LOGGED, AUTHENTICATION,… )</w:t>
      </w:r>
    </w:p>
    <w:p w14:paraId="1A5475D9" w14:textId="77777777" w:rsidR="00656CCB" w:rsidRPr="00CC4477" w:rsidRDefault="00656CCB" w:rsidP="00656CCB">
      <w:pPr>
        <w:pStyle w:val="ListParagraph"/>
        <w:spacing w:line="276" w:lineRule="auto"/>
        <w:ind w:left="1800"/>
        <w:rPr>
          <w:rFonts w:ascii="Arial" w:hAnsi="Arial" w:cs="Arial"/>
          <w:b/>
          <w:bCs/>
          <w:sz w:val="16"/>
          <w:szCs w:val="16"/>
        </w:rPr>
      </w:pPr>
    </w:p>
    <w:p w14:paraId="4E6D38C5" w14:textId="01794430" w:rsidR="00905C2A" w:rsidRPr="00CC4477" w:rsidRDefault="00905C2A" w:rsidP="00905C2A">
      <w:pPr>
        <w:pStyle w:val="ListParagraph"/>
        <w:numPr>
          <w:ilvl w:val="2"/>
          <w:numId w:val="7"/>
        </w:numPr>
        <w:spacing w:line="276" w:lineRule="auto"/>
        <w:rPr>
          <w:rFonts w:ascii="Arial" w:hAnsi="Arial" w:cs="Arial"/>
          <w:b/>
          <w:bCs/>
          <w:sz w:val="16"/>
          <w:szCs w:val="16"/>
        </w:rPr>
      </w:pPr>
      <w:r w:rsidRPr="00CC4477">
        <w:rPr>
          <w:rFonts w:ascii="Arial" w:hAnsi="Arial" w:cs="Arial"/>
          <w:b/>
          <w:bCs/>
          <w:sz w:val="16"/>
          <w:szCs w:val="16"/>
        </w:rPr>
        <w:t>ReactJS</w:t>
      </w:r>
    </w:p>
    <w:p w14:paraId="24399937" w14:textId="31315313" w:rsidR="00A63BF9" w:rsidRPr="00CC4477" w:rsidRDefault="00A63BF9" w:rsidP="00A63BF9">
      <w:pPr>
        <w:pStyle w:val="ListParagraph"/>
        <w:numPr>
          <w:ilvl w:val="3"/>
          <w:numId w:val="7"/>
        </w:numPr>
        <w:spacing w:line="276" w:lineRule="auto"/>
        <w:rPr>
          <w:rFonts w:ascii="Arial" w:hAnsi="Arial" w:cs="Arial"/>
          <w:b/>
          <w:bCs/>
          <w:sz w:val="16"/>
          <w:szCs w:val="16"/>
        </w:rPr>
      </w:pPr>
      <w:r w:rsidRPr="00CC4477">
        <w:rPr>
          <w:rFonts w:ascii="Arial" w:hAnsi="Arial" w:cs="Arial"/>
          <w:b/>
          <w:bCs/>
          <w:sz w:val="16"/>
          <w:szCs w:val="16"/>
        </w:rPr>
        <w:t>Quy tắc chung</w:t>
      </w:r>
    </w:p>
    <w:p w14:paraId="4C4CBD6B" w14:textId="357EB979" w:rsidR="00A63BF9" w:rsidRPr="00CC4477" w:rsidRDefault="00A63BF9" w:rsidP="00A63BF9">
      <w:pPr>
        <w:pStyle w:val="ListParagraph"/>
        <w:numPr>
          <w:ilvl w:val="2"/>
          <w:numId w:val="4"/>
        </w:numPr>
        <w:spacing w:line="276" w:lineRule="auto"/>
        <w:rPr>
          <w:rFonts w:ascii="Arial" w:hAnsi="Arial" w:cs="Arial"/>
          <w:b/>
          <w:bCs/>
          <w:sz w:val="16"/>
          <w:szCs w:val="16"/>
        </w:rPr>
      </w:pPr>
      <w:r w:rsidRPr="00CC4477">
        <w:rPr>
          <w:rFonts w:ascii="Arial" w:hAnsi="Arial" w:cs="Arial"/>
          <w:sz w:val="16"/>
          <w:szCs w:val="16"/>
        </w:rPr>
        <w:t>Chia Component nhỏ nhất có thể</w:t>
      </w:r>
    </w:p>
    <w:p w14:paraId="599E239C" w14:textId="2EB7EC0D" w:rsidR="00A63BF9" w:rsidRPr="00CC4477" w:rsidRDefault="00A63BF9" w:rsidP="00A63BF9">
      <w:pPr>
        <w:pStyle w:val="ListParagraph"/>
        <w:numPr>
          <w:ilvl w:val="2"/>
          <w:numId w:val="4"/>
        </w:numPr>
        <w:spacing w:line="276" w:lineRule="auto"/>
        <w:rPr>
          <w:rFonts w:ascii="Arial" w:hAnsi="Arial" w:cs="Arial"/>
          <w:b/>
          <w:bCs/>
          <w:sz w:val="16"/>
          <w:szCs w:val="16"/>
        </w:rPr>
      </w:pPr>
      <w:r w:rsidRPr="00CC4477">
        <w:rPr>
          <w:rFonts w:ascii="Arial" w:hAnsi="Arial" w:cs="Arial"/>
          <w:sz w:val="16"/>
          <w:szCs w:val="16"/>
        </w:rPr>
        <w:t xml:space="preserve">Mỗi Component lưu riêng vào 1 file ( ưu tiên dạng </w:t>
      </w:r>
      <w:r w:rsidRPr="00CC4477">
        <w:rPr>
          <w:rFonts w:ascii="Arial" w:hAnsi="Arial" w:cs="Arial"/>
          <w:b/>
          <w:bCs/>
          <w:i/>
          <w:iCs/>
          <w:sz w:val="16"/>
          <w:szCs w:val="16"/>
        </w:rPr>
        <w:t>.jsx</w:t>
      </w:r>
      <w:r w:rsidRPr="00CC4477">
        <w:rPr>
          <w:rFonts w:ascii="Arial" w:hAnsi="Arial" w:cs="Arial"/>
          <w:sz w:val="16"/>
          <w:szCs w:val="16"/>
        </w:rPr>
        <w:t xml:space="preserve"> với các file giao diện ).</w:t>
      </w:r>
    </w:p>
    <w:p w14:paraId="4566778C" w14:textId="26836096" w:rsidR="00A63BF9" w:rsidRPr="00CC4477" w:rsidRDefault="00A63BF9" w:rsidP="00A63BF9">
      <w:pPr>
        <w:pStyle w:val="ListParagraph"/>
        <w:numPr>
          <w:ilvl w:val="2"/>
          <w:numId w:val="4"/>
        </w:numPr>
        <w:spacing w:line="276" w:lineRule="auto"/>
        <w:rPr>
          <w:rFonts w:ascii="Arial" w:hAnsi="Arial" w:cs="Arial"/>
          <w:b/>
          <w:bCs/>
          <w:sz w:val="16"/>
          <w:szCs w:val="16"/>
        </w:rPr>
      </w:pPr>
      <w:r w:rsidRPr="00CC4477">
        <w:rPr>
          <w:rFonts w:ascii="Arial" w:hAnsi="Arial" w:cs="Arial"/>
          <w:sz w:val="16"/>
          <w:szCs w:val="16"/>
        </w:rPr>
        <w:t>Sử dụng Composition để mở rộng chức năng ( thông qua props thì một component cha có thể render ra một hoặc nhiều componet con )</w:t>
      </w:r>
    </w:p>
    <w:p w14:paraId="191D1FE1" w14:textId="0E7AA63A" w:rsidR="00A63BF9" w:rsidRPr="00CC4477" w:rsidRDefault="00A63BF9" w:rsidP="00A63BF9">
      <w:pPr>
        <w:pStyle w:val="ListParagraph"/>
        <w:numPr>
          <w:ilvl w:val="2"/>
          <w:numId w:val="4"/>
        </w:numPr>
        <w:spacing w:line="276" w:lineRule="auto"/>
        <w:rPr>
          <w:rFonts w:ascii="Arial" w:hAnsi="Arial" w:cs="Arial"/>
          <w:b/>
          <w:bCs/>
          <w:sz w:val="16"/>
          <w:szCs w:val="16"/>
        </w:rPr>
      </w:pPr>
      <w:r w:rsidRPr="00CC4477">
        <w:rPr>
          <w:rFonts w:ascii="Arial" w:hAnsi="Arial" w:cs="Arial"/>
          <w:sz w:val="16"/>
          <w:szCs w:val="16"/>
        </w:rPr>
        <w:t>JSX đa dòng: Mỗi một component nên được để riêng trên một dòng. Trước khi viết thụt lùi một dấu Tab.</w:t>
      </w:r>
    </w:p>
    <w:p w14:paraId="1247C74E" w14:textId="77777777" w:rsidR="00834F88" w:rsidRPr="00CC4477" w:rsidRDefault="00834F88" w:rsidP="00834F88">
      <w:pPr>
        <w:pStyle w:val="ListParagraph"/>
        <w:spacing w:line="276" w:lineRule="auto"/>
        <w:ind w:left="1800"/>
        <w:rPr>
          <w:rFonts w:ascii="Arial" w:hAnsi="Arial" w:cs="Arial"/>
          <w:b/>
          <w:bCs/>
          <w:sz w:val="16"/>
          <w:szCs w:val="16"/>
        </w:rPr>
      </w:pPr>
    </w:p>
    <w:p w14:paraId="493C7035" w14:textId="77777777" w:rsidR="00834F88" w:rsidRPr="00CC4477" w:rsidRDefault="00A63BF9" w:rsidP="00834F88">
      <w:pPr>
        <w:pStyle w:val="ListParagraph"/>
        <w:keepNext/>
        <w:spacing w:line="276" w:lineRule="auto"/>
        <w:ind w:left="1800"/>
        <w:jc w:val="center"/>
        <w:rPr>
          <w:rFonts w:ascii="Arial" w:hAnsi="Arial" w:cs="Arial"/>
          <w:sz w:val="16"/>
          <w:szCs w:val="16"/>
        </w:rPr>
      </w:pPr>
      <w:r w:rsidRPr="00CC4477">
        <w:rPr>
          <w:rFonts w:ascii="Arial" w:hAnsi="Arial" w:cs="Arial"/>
          <w:b/>
          <w:bCs/>
          <w:noProof/>
          <w:sz w:val="16"/>
          <w:szCs w:val="16"/>
        </w:rPr>
        <w:drawing>
          <wp:inline distT="0" distB="0" distL="0" distR="0" wp14:anchorId="22F971DD" wp14:editId="3BE37CB3">
            <wp:extent cx="1883800" cy="101107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png"/>
                    <pic:cNvPicPr/>
                  </pic:nvPicPr>
                  <pic:blipFill>
                    <a:blip r:embed="rId13">
                      <a:extLst>
                        <a:ext uri="{28A0092B-C50C-407E-A947-70E740481C1C}">
                          <a14:useLocalDpi xmlns:a14="http://schemas.microsoft.com/office/drawing/2010/main" val="0"/>
                        </a:ext>
                      </a:extLst>
                    </a:blip>
                    <a:stretch>
                      <a:fillRect/>
                    </a:stretch>
                  </pic:blipFill>
                  <pic:spPr>
                    <a:xfrm>
                      <a:off x="0" y="0"/>
                      <a:ext cx="1940233" cy="1041368"/>
                    </a:xfrm>
                    <a:prstGeom prst="rect">
                      <a:avLst/>
                    </a:prstGeom>
                  </pic:spPr>
                </pic:pic>
              </a:graphicData>
            </a:graphic>
          </wp:inline>
        </w:drawing>
      </w:r>
    </w:p>
    <w:p w14:paraId="77E26986" w14:textId="41FF3D1A" w:rsidR="00A63BF9" w:rsidRPr="00CC4477" w:rsidRDefault="00834F88" w:rsidP="00834F88">
      <w:pPr>
        <w:pStyle w:val="Caption"/>
        <w:ind w:left="1080" w:firstLine="720"/>
        <w:jc w:val="center"/>
        <w:rPr>
          <w:rFonts w:ascii="Arial" w:hAnsi="Arial" w:cs="Arial"/>
          <w:b/>
          <w:bCs/>
          <w:sz w:val="16"/>
          <w:szCs w:val="16"/>
        </w:rPr>
      </w:pPr>
      <w:r w:rsidRPr="00CC4477">
        <w:rPr>
          <w:rFonts w:ascii="Arial" w:hAnsi="Arial" w:cs="Arial"/>
          <w:sz w:val="16"/>
          <w:szCs w:val="16"/>
        </w:rPr>
        <w:t xml:space="preserve">Hình </w:t>
      </w:r>
      <w:r w:rsidRPr="00CC4477">
        <w:rPr>
          <w:rFonts w:ascii="Arial" w:hAnsi="Arial" w:cs="Arial"/>
          <w:sz w:val="16"/>
          <w:szCs w:val="16"/>
        </w:rPr>
        <w:fldChar w:fldCharType="begin"/>
      </w:r>
      <w:r w:rsidRPr="00CC4477">
        <w:rPr>
          <w:rFonts w:ascii="Arial" w:hAnsi="Arial" w:cs="Arial"/>
          <w:sz w:val="16"/>
          <w:szCs w:val="16"/>
        </w:rPr>
        <w:instrText xml:space="preserve"> SEQ Hình \* ARABIC </w:instrText>
      </w:r>
      <w:r w:rsidRPr="00CC4477">
        <w:rPr>
          <w:rFonts w:ascii="Arial" w:hAnsi="Arial" w:cs="Arial"/>
          <w:sz w:val="16"/>
          <w:szCs w:val="16"/>
        </w:rPr>
        <w:fldChar w:fldCharType="separate"/>
      </w:r>
      <w:r w:rsidR="00064AFC" w:rsidRPr="00CC4477">
        <w:rPr>
          <w:rFonts w:ascii="Arial" w:hAnsi="Arial" w:cs="Arial"/>
          <w:noProof/>
          <w:sz w:val="16"/>
          <w:szCs w:val="16"/>
        </w:rPr>
        <w:t>3</w:t>
      </w:r>
      <w:r w:rsidRPr="00CC4477">
        <w:rPr>
          <w:rFonts w:ascii="Arial" w:hAnsi="Arial" w:cs="Arial"/>
          <w:sz w:val="16"/>
          <w:szCs w:val="16"/>
        </w:rPr>
        <w:fldChar w:fldCharType="end"/>
      </w:r>
      <w:r w:rsidRPr="00CC4477">
        <w:rPr>
          <w:rFonts w:ascii="Arial" w:hAnsi="Arial" w:cs="Arial"/>
          <w:sz w:val="16"/>
          <w:szCs w:val="16"/>
        </w:rPr>
        <w:t>. JSX đa dòng</w:t>
      </w:r>
    </w:p>
    <w:p w14:paraId="268768D4" w14:textId="5487C5A5" w:rsidR="00A63BF9" w:rsidRPr="00CC4477" w:rsidRDefault="00A63BF9" w:rsidP="00A63BF9">
      <w:pPr>
        <w:pStyle w:val="ListParagraph"/>
        <w:numPr>
          <w:ilvl w:val="3"/>
          <w:numId w:val="7"/>
        </w:numPr>
        <w:spacing w:line="276" w:lineRule="auto"/>
        <w:rPr>
          <w:rFonts w:ascii="Arial" w:hAnsi="Arial" w:cs="Arial"/>
          <w:b/>
          <w:bCs/>
          <w:sz w:val="16"/>
          <w:szCs w:val="16"/>
        </w:rPr>
      </w:pPr>
      <w:r w:rsidRPr="00CC4477">
        <w:rPr>
          <w:rFonts w:ascii="Arial" w:hAnsi="Arial" w:cs="Arial"/>
          <w:b/>
          <w:bCs/>
          <w:sz w:val="16"/>
          <w:szCs w:val="16"/>
        </w:rPr>
        <w:t>Đặt tên</w:t>
      </w:r>
    </w:p>
    <w:p w14:paraId="778CD5ED" w14:textId="77777777" w:rsidR="00834F88" w:rsidRPr="00CC4477" w:rsidRDefault="00834F88" w:rsidP="00834F88">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Tên tệp: Sử dụng UpperCamelCase cho tên tệp</w:t>
      </w:r>
    </w:p>
    <w:p w14:paraId="77B62860" w14:textId="60AC7511" w:rsidR="00834F88" w:rsidRPr="00CC4477" w:rsidRDefault="00834F88" w:rsidP="00834F88">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Tên tham chiếu: Sử dụng UpperCamelCase cho các thành phần React và lowerCamelCase cho các thể hiện của chúng</w:t>
      </w:r>
    </w:p>
    <w:p w14:paraId="3630134E" w14:textId="6E3644FA" w:rsidR="00834F88" w:rsidRPr="00CC4477" w:rsidRDefault="00834F88" w:rsidP="00834F88">
      <w:pPr>
        <w:pStyle w:val="ListParagraph"/>
        <w:spacing w:line="276" w:lineRule="auto"/>
        <w:ind w:left="1800"/>
        <w:rPr>
          <w:rFonts w:ascii="Arial" w:hAnsi="Arial" w:cs="Arial"/>
          <w:sz w:val="16"/>
          <w:szCs w:val="16"/>
          <w:u w:val="single"/>
        </w:rPr>
      </w:pPr>
      <w:r w:rsidRPr="00CC4477">
        <w:rPr>
          <w:rFonts w:ascii="Arial" w:hAnsi="Arial" w:cs="Arial"/>
          <w:sz w:val="16"/>
          <w:szCs w:val="16"/>
          <w:u w:val="single"/>
        </w:rPr>
        <w:t xml:space="preserve">Ví dụ: </w:t>
      </w:r>
    </w:p>
    <w:p w14:paraId="6D616DCD" w14:textId="77777777" w:rsidR="00834F88" w:rsidRPr="00CC4477" w:rsidRDefault="00834F88" w:rsidP="00834F88">
      <w:pPr>
        <w:pStyle w:val="ListParagraph"/>
        <w:spacing w:line="276" w:lineRule="auto"/>
        <w:ind w:left="2880"/>
        <w:rPr>
          <w:rFonts w:ascii="Arial" w:hAnsi="Arial" w:cs="Arial"/>
          <w:sz w:val="16"/>
          <w:szCs w:val="16"/>
        </w:rPr>
      </w:pPr>
      <w:r w:rsidRPr="00CC4477">
        <w:rPr>
          <w:rFonts w:ascii="Arial" w:hAnsi="Arial" w:cs="Arial"/>
          <w:sz w:val="16"/>
          <w:szCs w:val="16"/>
        </w:rPr>
        <w:t>// sai</w:t>
      </w:r>
    </w:p>
    <w:p w14:paraId="4DBE42D7" w14:textId="77777777" w:rsidR="00834F88" w:rsidRPr="00CC4477" w:rsidRDefault="00834F88" w:rsidP="00834F88">
      <w:pPr>
        <w:pStyle w:val="ListParagraph"/>
        <w:spacing w:line="276" w:lineRule="auto"/>
        <w:ind w:left="2880"/>
        <w:rPr>
          <w:rFonts w:ascii="Arial" w:hAnsi="Arial" w:cs="Arial"/>
          <w:sz w:val="16"/>
          <w:szCs w:val="16"/>
        </w:rPr>
      </w:pPr>
      <w:r w:rsidRPr="00CC4477">
        <w:rPr>
          <w:rFonts w:ascii="Arial" w:hAnsi="Arial" w:cs="Arial"/>
          <w:sz w:val="16"/>
          <w:szCs w:val="16"/>
        </w:rPr>
        <w:t>import reservationCard from './ReservationCard';</w:t>
      </w:r>
    </w:p>
    <w:p w14:paraId="17170534" w14:textId="77777777" w:rsidR="00834F88" w:rsidRPr="00CC4477" w:rsidRDefault="00834F88" w:rsidP="00834F88">
      <w:pPr>
        <w:pStyle w:val="ListParagraph"/>
        <w:spacing w:line="276" w:lineRule="auto"/>
        <w:ind w:left="2880"/>
        <w:rPr>
          <w:rFonts w:ascii="Arial" w:hAnsi="Arial" w:cs="Arial"/>
          <w:sz w:val="16"/>
          <w:szCs w:val="16"/>
        </w:rPr>
      </w:pPr>
      <w:r w:rsidRPr="00CC4477">
        <w:rPr>
          <w:rFonts w:ascii="Arial" w:hAnsi="Arial" w:cs="Arial"/>
          <w:sz w:val="16"/>
          <w:szCs w:val="16"/>
        </w:rPr>
        <w:t>// đúng</w:t>
      </w:r>
    </w:p>
    <w:p w14:paraId="692F6039" w14:textId="77777777" w:rsidR="00834F88" w:rsidRPr="00CC4477" w:rsidRDefault="00834F88" w:rsidP="00834F88">
      <w:pPr>
        <w:pStyle w:val="ListParagraph"/>
        <w:spacing w:line="276" w:lineRule="auto"/>
        <w:ind w:left="2880"/>
        <w:rPr>
          <w:rFonts w:ascii="Arial" w:hAnsi="Arial" w:cs="Arial"/>
          <w:sz w:val="16"/>
          <w:szCs w:val="16"/>
        </w:rPr>
      </w:pPr>
      <w:r w:rsidRPr="00CC4477">
        <w:rPr>
          <w:rFonts w:ascii="Arial" w:hAnsi="Arial" w:cs="Arial"/>
          <w:sz w:val="16"/>
          <w:szCs w:val="16"/>
        </w:rPr>
        <w:t>import ReservationCard from './ReservationCard';</w:t>
      </w:r>
    </w:p>
    <w:p w14:paraId="598B5DB9" w14:textId="77777777" w:rsidR="00834F88" w:rsidRPr="00CC4477" w:rsidRDefault="00834F88" w:rsidP="00834F88">
      <w:pPr>
        <w:pStyle w:val="ListParagraph"/>
        <w:spacing w:line="276" w:lineRule="auto"/>
        <w:ind w:left="2880"/>
        <w:rPr>
          <w:rFonts w:ascii="Arial" w:hAnsi="Arial" w:cs="Arial"/>
          <w:sz w:val="16"/>
          <w:szCs w:val="16"/>
        </w:rPr>
      </w:pPr>
      <w:r w:rsidRPr="00CC4477">
        <w:rPr>
          <w:rFonts w:ascii="Arial" w:hAnsi="Arial" w:cs="Arial"/>
          <w:sz w:val="16"/>
          <w:szCs w:val="16"/>
        </w:rPr>
        <w:t>// sai</w:t>
      </w:r>
    </w:p>
    <w:p w14:paraId="52975514" w14:textId="77777777" w:rsidR="00834F88" w:rsidRPr="00CC4477" w:rsidRDefault="00834F88" w:rsidP="00834F88">
      <w:pPr>
        <w:pStyle w:val="ListParagraph"/>
        <w:spacing w:line="276" w:lineRule="auto"/>
        <w:ind w:left="2880"/>
        <w:rPr>
          <w:rFonts w:ascii="Arial" w:hAnsi="Arial" w:cs="Arial"/>
          <w:sz w:val="16"/>
          <w:szCs w:val="16"/>
        </w:rPr>
      </w:pPr>
      <w:r w:rsidRPr="00CC4477">
        <w:rPr>
          <w:rFonts w:ascii="Arial" w:hAnsi="Arial" w:cs="Arial"/>
          <w:sz w:val="16"/>
          <w:szCs w:val="16"/>
        </w:rPr>
        <w:t>const ReservationItem = &lt;ReservationCard /&gt;;</w:t>
      </w:r>
    </w:p>
    <w:p w14:paraId="12A7B610" w14:textId="77777777" w:rsidR="00834F88" w:rsidRPr="00CC4477" w:rsidRDefault="00834F88" w:rsidP="00834F88">
      <w:pPr>
        <w:pStyle w:val="ListParagraph"/>
        <w:spacing w:line="276" w:lineRule="auto"/>
        <w:ind w:left="2880"/>
        <w:rPr>
          <w:rFonts w:ascii="Arial" w:hAnsi="Arial" w:cs="Arial"/>
          <w:sz w:val="16"/>
          <w:szCs w:val="16"/>
        </w:rPr>
      </w:pPr>
      <w:r w:rsidRPr="00CC4477">
        <w:rPr>
          <w:rFonts w:ascii="Arial" w:hAnsi="Arial" w:cs="Arial"/>
          <w:sz w:val="16"/>
          <w:szCs w:val="16"/>
        </w:rPr>
        <w:t>// đúng</w:t>
      </w:r>
    </w:p>
    <w:p w14:paraId="45530F62" w14:textId="47003677" w:rsidR="00834F88" w:rsidRPr="00CC4477" w:rsidRDefault="00834F88" w:rsidP="00834F88">
      <w:pPr>
        <w:pStyle w:val="ListParagraph"/>
        <w:spacing w:line="276" w:lineRule="auto"/>
        <w:ind w:left="2880"/>
        <w:rPr>
          <w:rFonts w:ascii="Arial" w:hAnsi="Arial" w:cs="Arial"/>
          <w:sz w:val="16"/>
          <w:szCs w:val="16"/>
        </w:rPr>
      </w:pPr>
      <w:r w:rsidRPr="00CC4477">
        <w:rPr>
          <w:rFonts w:ascii="Arial" w:hAnsi="Arial" w:cs="Arial"/>
          <w:sz w:val="16"/>
          <w:szCs w:val="16"/>
        </w:rPr>
        <w:t>const reservationItem = &lt;ReservationCard /&gt;;</w:t>
      </w:r>
    </w:p>
    <w:p w14:paraId="530D5315" w14:textId="77777777" w:rsidR="00834F88" w:rsidRPr="00CC4477" w:rsidRDefault="00834F88" w:rsidP="00834F88">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 xml:space="preserve">Tên component: </w:t>
      </w:r>
    </w:p>
    <w:p w14:paraId="40A487E8" w14:textId="76F56F20" w:rsidR="00834F88" w:rsidRPr="00CC4477" w:rsidRDefault="00834F88" w:rsidP="00834F88">
      <w:pPr>
        <w:pStyle w:val="ListParagraph"/>
        <w:numPr>
          <w:ilvl w:val="3"/>
          <w:numId w:val="4"/>
        </w:numPr>
        <w:spacing w:line="276" w:lineRule="auto"/>
        <w:rPr>
          <w:rFonts w:ascii="Arial" w:hAnsi="Arial" w:cs="Arial"/>
          <w:sz w:val="16"/>
          <w:szCs w:val="16"/>
        </w:rPr>
      </w:pPr>
      <w:r w:rsidRPr="00CC4477">
        <w:rPr>
          <w:rFonts w:ascii="Arial" w:hAnsi="Arial" w:cs="Arial"/>
          <w:sz w:val="16"/>
          <w:szCs w:val="16"/>
        </w:rPr>
        <w:t xml:space="preserve">Tên component phải duy nhất và thể hiện được vai trò của nó </w:t>
      </w:r>
    </w:p>
    <w:p w14:paraId="40B51C0E" w14:textId="3D7AC65C" w:rsidR="00834F88" w:rsidRPr="00CC4477" w:rsidRDefault="00834F88" w:rsidP="00834F88">
      <w:pPr>
        <w:pStyle w:val="ListParagraph"/>
        <w:spacing w:line="276" w:lineRule="auto"/>
        <w:ind w:left="2520"/>
        <w:rPr>
          <w:rFonts w:ascii="Arial" w:hAnsi="Arial" w:cs="Arial"/>
          <w:sz w:val="16"/>
          <w:szCs w:val="16"/>
        </w:rPr>
      </w:pPr>
      <w:r w:rsidRPr="00CC4477">
        <w:rPr>
          <w:rFonts w:ascii="Arial" w:hAnsi="Arial" w:cs="Arial"/>
          <w:sz w:val="16"/>
          <w:szCs w:val="16"/>
        </w:rPr>
        <w:t>Ví dụ: SideBar, ChatConversationName, …</w:t>
      </w:r>
    </w:p>
    <w:p w14:paraId="0AC611CF" w14:textId="5F8702FE" w:rsidR="00834F88" w:rsidRPr="00CC4477" w:rsidRDefault="00834F88" w:rsidP="00834F88">
      <w:pPr>
        <w:pStyle w:val="ListParagraph"/>
        <w:numPr>
          <w:ilvl w:val="3"/>
          <w:numId w:val="4"/>
        </w:numPr>
        <w:spacing w:line="276" w:lineRule="auto"/>
        <w:rPr>
          <w:rFonts w:ascii="Arial" w:hAnsi="Arial" w:cs="Arial"/>
          <w:sz w:val="16"/>
          <w:szCs w:val="16"/>
        </w:rPr>
      </w:pPr>
      <w:r w:rsidRPr="00CC4477">
        <w:rPr>
          <w:rFonts w:ascii="Arial" w:hAnsi="Arial" w:cs="Arial"/>
          <w:sz w:val="16"/>
          <w:szCs w:val="16"/>
        </w:rPr>
        <w:t>Tên của component được đặt tên theo đường dẫn</w:t>
      </w:r>
    </w:p>
    <w:p w14:paraId="598AC12F" w14:textId="36D5B581" w:rsidR="00834F88" w:rsidRPr="00CC4477" w:rsidRDefault="00834F88" w:rsidP="00834F88">
      <w:pPr>
        <w:pStyle w:val="ListParagraph"/>
        <w:spacing w:line="276" w:lineRule="auto"/>
        <w:ind w:left="2520"/>
        <w:rPr>
          <w:rFonts w:ascii="Arial" w:hAnsi="Arial" w:cs="Arial"/>
          <w:sz w:val="16"/>
          <w:szCs w:val="16"/>
        </w:rPr>
      </w:pPr>
      <w:r w:rsidRPr="00CC4477">
        <w:rPr>
          <w:rFonts w:ascii="Arial" w:hAnsi="Arial" w:cs="Arial"/>
          <w:sz w:val="16"/>
          <w:szCs w:val="16"/>
        </w:rPr>
        <w:t>Ví dụ: component/User/List -&gt; UserList</w:t>
      </w:r>
    </w:p>
    <w:p w14:paraId="4D3FF7EC" w14:textId="77777777" w:rsidR="00834F88" w:rsidRPr="00CC4477" w:rsidRDefault="00834F88" w:rsidP="00834F88">
      <w:pPr>
        <w:pStyle w:val="ListParagraph"/>
        <w:numPr>
          <w:ilvl w:val="2"/>
          <w:numId w:val="4"/>
        </w:numPr>
        <w:spacing w:line="276" w:lineRule="auto"/>
        <w:rPr>
          <w:rFonts w:ascii="Arial" w:hAnsi="Arial" w:cs="Arial"/>
          <w:sz w:val="16"/>
          <w:szCs w:val="16"/>
        </w:rPr>
      </w:pPr>
      <w:r w:rsidRPr="00CC4477">
        <w:rPr>
          <w:rFonts w:ascii="Arial" w:hAnsi="Arial" w:cs="Arial"/>
          <w:sz w:val="16"/>
          <w:szCs w:val="16"/>
        </w:rPr>
        <w:t>Tên props: Tránh dùng tên prop components Dom cho các mục đích khác</w:t>
      </w:r>
    </w:p>
    <w:p w14:paraId="2A16F413" w14:textId="77777777" w:rsidR="00834F88" w:rsidRPr="00CC4477" w:rsidRDefault="00834F88" w:rsidP="00834F88">
      <w:pPr>
        <w:pStyle w:val="ListParagraph"/>
        <w:spacing w:line="276" w:lineRule="auto"/>
        <w:ind w:left="1800"/>
        <w:rPr>
          <w:rFonts w:ascii="Arial" w:hAnsi="Arial" w:cs="Arial"/>
          <w:sz w:val="16"/>
          <w:szCs w:val="16"/>
        </w:rPr>
      </w:pPr>
      <w:r w:rsidRPr="00CC4477">
        <w:rPr>
          <w:rFonts w:ascii="Arial" w:hAnsi="Arial" w:cs="Arial"/>
          <w:sz w:val="16"/>
          <w:szCs w:val="16"/>
        </w:rPr>
        <w:t xml:space="preserve">Ví dụ: </w:t>
      </w:r>
    </w:p>
    <w:p w14:paraId="4D9E407D" w14:textId="77777777" w:rsidR="00834F88" w:rsidRPr="00CC4477" w:rsidRDefault="00834F88" w:rsidP="00834F88">
      <w:pPr>
        <w:pStyle w:val="ListParagraph"/>
        <w:spacing w:line="276" w:lineRule="auto"/>
        <w:ind w:left="1800" w:firstLine="360"/>
        <w:rPr>
          <w:rFonts w:ascii="Arial" w:hAnsi="Arial" w:cs="Arial"/>
          <w:sz w:val="16"/>
          <w:szCs w:val="16"/>
        </w:rPr>
      </w:pPr>
      <w:r w:rsidRPr="00CC4477">
        <w:rPr>
          <w:rFonts w:ascii="Arial" w:hAnsi="Arial" w:cs="Arial"/>
          <w:sz w:val="16"/>
          <w:szCs w:val="16"/>
        </w:rPr>
        <w:t xml:space="preserve">Sai: &lt;MyComponent style=”fancy”/&gt; </w:t>
      </w:r>
    </w:p>
    <w:p w14:paraId="3B9D16A6" w14:textId="4B1CCF1B" w:rsidR="00834F88" w:rsidRPr="00CC4477" w:rsidRDefault="00834F88" w:rsidP="00834F88">
      <w:pPr>
        <w:pStyle w:val="ListParagraph"/>
        <w:spacing w:line="276" w:lineRule="auto"/>
        <w:ind w:left="1800" w:firstLine="360"/>
        <w:rPr>
          <w:rFonts w:ascii="Arial" w:hAnsi="Arial" w:cs="Arial"/>
          <w:sz w:val="16"/>
          <w:szCs w:val="16"/>
        </w:rPr>
      </w:pPr>
      <w:r w:rsidRPr="00CC4477">
        <w:rPr>
          <w:rFonts w:ascii="Arial" w:hAnsi="Arial" w:cs="Arial"/>
          <w:sz w:val="16"/>
          <w:szCs w:val="16"/>
        </w:rPr>
        <w:t>Đúng: &lt;MyComponent variant=”fancy”/&gt;</w:t>
      </w:r>
    </w:p>
    <w:p w14:paraId="5BA4F466" w14:textId="77777777" w:rsidR="00905C2A" w:rsidRPr="00CC4477" w:rsidRDefault="00905C2A" w:rsidP="00656CCB">
      <w:pPr>
        <w:pStyle w:val="ListParagraph"/>
        <w:spacing w:line="276" w:lineRule="auto"/>
        <w:ind w:left="1224"/>
        <w:rPr>
          <w:rFonts w:ascii="Arial" w:hAnsi="Arial" w:cs="Arial"/>
          <w:b/>
          <w:bCs/>
          <w:sz w:val="16"/>
          <w:szCs w:val="16"/>
        </w:rPr>
      </w:pPr>
    </w:p>
    <w:p w14:paraId="76170C65" w14:textId="14BB1C71" w:rsidR="0072590A" w:rsidRPr="00CC4477" w:rsidRDefault="0072590A" w:rsidP="0072590A">
      <w:pPr>
        <w:pStyle w:val="ListParagraph"/>
        <w:numPr>
          <w:ilvl w:val="1"/>
          <w:numId w:val="7"/>
        </w:numPr>
        <w:spacing w:line="276" w:lineRule="auto"/>
        <w:rPr>
          <w:rFonts w:ascii="Arial" w:hAnsi="Arial" w:cs="Arial"/>
          <w:b/>
          <w:bCs/>
          <w:sz w:val="16"/>
          <w:szCs w:val="16"/>
        </w:rPr>
      </w:pPr>
      <w:r w:rsidRPr="00CC4477">
        <w:rPr>
          <w:rFonts w:ascii="Arial" w:hAnsi="Arial" w:cs="Arial"/>
          <w:b/>
          <w:bCs/>
          <w:sz w:val="16"/>
          <w:szCs w:val="16"/>
        </w:rPr>
        <w:t>Cấu trúc thư mục</w:t>
      </w:r>
    </w:p>
    <w:p w14:paraId="693ED8A4" w14:textId="1F04D518" w:rsidR="00B80AB6" w:rsidRPr="00CC4477" w:rsidRDefault="00B80AB6" w:rsidP="00B80AB6">
      <w:pPr>
        <w:pStyle w:val="ListParagraph"/>
        <w:spacing w:line="276" w:lineRule="auto"/>
        <w:rPr>
          <w:rFonts w:ascii="Arial" w:hAnsi="Arial" w:cs="Arial"/>
          <w:sz w:val="16"/>
          <w:szCs w:val="16"/>
        </w:rPr>
      </w:pPr>
      <w:r w:rsidRPr="00CC4477">
        <w:rPr>
          <w:rFonts w:ascii="Arial" w:hAnsi="Arial" w:cs="Arial"/>
          <w:sz w:val="16"/>
          <w:szCs w:val="16"/>
        </w:rPr>
        <w:t>Cấu trúc của project Quản lý công việc bao gồm hai phần chính:</w:t>
      </w:r>
    </w:p>
    <w:p w14:paraId="176FB1A7" w14:textId="7CEA474C" w:rsidR="00B80AB6" w:rsidRPr="00CC4477" w:rsidRDefault="00B80AB6" w:rsidP="00B80AB6">
      <w:pPr>
        <w:pStyle w:val="ListParagraph"/>
        <w:numPr>
          <w:ilvl w:val="0"/>
          <w:numId w:val="4"/>
        </w:numPr>
        <w:spacing w:line="276" w:lineRule="auto"/>
        <w:rPr>
          <w:rFonts w:ascii="Arial" w:hAnsi="Arial" w:cs="Arial"/>
          <w:sz w:val="16"/>
          <w:szCs w:val="16"/>
        </w:rPr>
      </w:pPr>
      <w:r w:rsidRPr="00CC4477">
        <w:rPr>
          <w:rFonts w:ascii="Arial" w:hAnsi="Arial" w:cs="Arial"/>
          <w:sz w:val="16"/>
          <w:szCs w:val="16"/>
        </w:rPr>
        <w:t>Server: backend</w:t>
      </w:r>
    </w:p>
    <w:p w14:paraId="0B612C3B" w14:textId="5DB8282E" w:rsidR="00B80AB6" w:rsidRPr="00CC4477" w:rsidRDefault="00B80AB6" w:rsidP="00B80AB6">
      <w:pPr>
        <w:pStyle w:val="ListParagraph"/>
        <w:numPr>
          <w:ilvl w:val="0"/>
          <w:numId w:val="4"/>
        </w:numPr>
        <w:spacing w:line="276" w:lineRule="auto"/>
        <w:rPr>
          <w:rFonts w:ascii="Arial" w:hAnsi="Arial" w:cs="Arial"/>
          <w:sz w:val="16"/>
          <w:szCs w:val="16"/>
        </w:rPr>
      </w:pPr>
      <w:r w:rsidRPr="00CC4477">
        <w:rPr>
          <w:rFonts w:ascii="Arial" w:hAnsi="Arial" w:cs="Arial"/>
          <w:sz w:val="16"/>
          <w:szCs w:val="16"/>
        </w:rPr>
        <w:t>Client: frontend</w:t>
      </w:r>
    </w:p>
    <w:p w14:paraId="5E84660A" w14:textId="4DD9162A" w:rsidR="00656CCB" w:rsidRPr="00CC4477" w:rsidRDefault="00B80AB6" w:rsidP="00656CCB">
      <w:pPr>
        <w:pStyle w:val="ListParagraph"/>
        <w:numPr>
          <w:ilvl w:val="2"/>
          <w:numId w:val="7"/>
        </w:numPr>
        <w:spacing w:line="276" w:lineRule="auto"/>
        <w:rPr>
          <w:rFonts w:ascii="Arial" w:hAnsi="Arial" w:cs="Arial"/>
          <w:b/>
          <w:bCs/>
          <w:sz w:val="16"/>
          <w:szCs w:val="16"/>
        </w:rPr>
      </w:pPr>
      <w:r w:rsidRPr="00CC4477">
        <w:rPr>
          <w:rFonts w:ascii="Arial" w:hAnsi="Arial" w:cs="Arial"/>
          <w:b/>
          <w:bCs/>
          <w:sz w:val="16"/>
          <w:szCs w:val="16"/>
        </w:rPr>
        <w:t>Server</w:t>
      </w:r>
    </w:p>
    <w:p w14:paraId="708EE293" w14:textId="18E2178A" w:rsidR="00B80AB6" w:rsidRPr="00CC4477" w:rsidRDefault="00B80AB6" w:rsidP="00B80AB6">
      <w:pPr>
        <w:pStyle w:val="ListParagraph"/>
        <w:numPr>
          <w:ilvl w:val="3"/>
          <w:numId w:val="7"/>
        </w:numPr>
        <w:spacing w:line="276" w:lineRule="auto"/>
        <w:rPr>
          <w:rFonts w:ascii="Arial" w:hAnsi="Arial" w:cs="Arial"/>
          <w:b/>
          <w:bCs/>
          <w:sz w:val="16"/>
          <w:szCs w:val="16"/>
        </w:rPr>
      </w:pPr>
      <w:r w:rsidRPr="00CC4477">
        <w:rPr>
          <w:rFonts w:ascii="Arial" w:hAnsi="Arial" w:cs="Arial"/>
          <w:b/>
          <w:bCs/>
          <w:sz w:val="16"/>
          <w:szCs w:val="16"/>
        </w:rPr>
        <w:t>Cấu trúc thư mục phần Server</w:t>
      </w:r>
    </w:p>
    <w:p w14:paraId="016F8C71" w14:textId="314D5DEE" w:rsidR="00B80AB6" w:rsidRPr="00CC4477" w:rsidRDefault="00B80AB6" w:rsidP="00B80AB6">
      <w:pPr>
        <w:pStyle w:val="ListParagraph"/>
        <w:spacing w:line="276" w:lineRule="auto"/>
        <w:ind w:left="1728"/>
        <w:rPr>
          <w:rFonts w:ascii="Arial" w:hAnsi="Arial" w:cs="Arial"/>
          <w:sz w:val="16"/>
          <w:szCs w:val="16"/>
        </w:rPr>
      </w:pPr>
      <w:r w:rsidRPr="00CC4477">
        <w:rPr>
          <w:rFonts w:ascii="Arial" w:hAnsi="Arial" w:cs="Arial"/>
          <w:sz w:val="16"/>
          <w:szCs w:val="16"/>
        </w:rPr>
        <w:t>Trong thư mục server có chứa mã nguồn cho phần backend của hệ thống, các thành phần trong thư mục server bao gồm:</w:t>
      </w:r>
    </w:p>
    <w:p w14:paraId="00193E2B" w14:textId="0D37F814" w:rsidR="00B80AB6" w:rsidRPr="00CC4477" w:rsidRDefault="00B80AB6" w:rsidP="00B80AB6">
      <w:pPr>
        <w:pStyle w:val="ListParagraph"/>
        <w:numPr>
          <w:ilvl w:val="3"/>
          <w:numId w:val="4"/>
        </w:numPr>
        <w:spacing w:line="276" w:lineRule="auto"/>
        <w:rPr>
          <w:rFonts w:ascii="Arial" w:hAnsi="Arial" w:cs="Arial"/>
          <w:sz w:val="16"/>
          <w:szCs w:val="16"/>
        </w:rPr>
      </w:pPr>
      <w:r w:rsidRPr="00CC4477">
        <w:rPr>
          <w:rFonts w:ascii="Arial" w:hAnsi="Arial" w:cs="Arial"/>
          <w:b/>
          <w:bCs/>
          <w:sz w:val="16"/>
          <w:szCs w:val="16"/>
        </w:rPr>
        <w:t>logs</w:t>
      </w:r>
      <w:r w:rsidRPr="00CC4477">
        <w:rPr>
          <w:rFonts w:ascii="Arial" w:hAnsi="Arial" w:cs="Arial"/>
          <w:sz w:val="16"/>
          <w:szCs w:val="16"/>
        </w:rPr>
        <w:t>: chứa file ghi lại lịch sử tương tác giữa client và server.</w:t>
      </w:r>
    </w:p>
    <w:p w14:paraId="3734CD11" w14:textId="2AB5E7E3" w:rsidR="00B80AB6" w:rsidRPr="00CC4477" w:rsidRDefault="00B80AB6" w:rsidP="00B80AB6">
      <w:pPr>
        <w:pStyle w:val="ListParagraph"/>
        <w:numPr>
          <w:ilvl w:val="3"/>
          <w:numId w:val="4"/>
        </w:numPr>
        <w:spacing w:line="276" w:lineRule="auto"/>
        <w:rPr>
          <w:rFonts w:ascii="Arial" w:hAnsi="Arial" w:cs="Arial"/>
          <w:sz w:val="16"/>
          <w:szCs w:val="16"/>
        </w:rPr>
      </w:pPr>
      <w:r w:rsidRPr="00CC4477">
        <w:rPr>
          <w:rFonts w:ascii="Arial" w:hAnsi="Arial" w:cs="Arial"/>
          <w:b/>
          <w:bCs/>
          <w:sz w:val="16"/>
          <w:szCs w:val="16"/>
        </w:rPr>
        <w:t>middleware</w:t>
      </w:r>
      <w:r w:rsidRPr="00CC4477">
        <w:rPr>
          <w:rFonts w:ascii="Arial" w:hAnsi="Arial" w:cs="Arial"/>
          <w:sz w:val="16"/>
          <w:szCs w:val="16"/>
        </w:rPr>
        <w:t>: xác thực người dùng từ request và kiểm tra, nếu thông tin là chính xác thì sẽ chuyển tiếp cho server thực hiện yêu cầu mà client gửi đến. Ngược lại nếu xác thực người dùng không hợp lệ thông báo lỗi yêu cầu của client không được server xử lý và trả về thông báo lỗi cho client.</w:t>
      </w:r>
    </w:p>
    <w:p w14:paraId="1F8DC87B" w14:textId="78B90E2F" w:rsidR="00B80AB6" w:rsidRPr="00CC4477" w:rsidRDefault="00B80AB6" w:rsidP="00B80AB6">
      <w:pPr>
        <w:pStyle w:val="ListParagraph"/>
        <w:numPr>
          <w:ilvl w:val="3"/>
          <w:numId w:val="4"/>
        </w:numPr>
        <w:spacing w:line="276" w:lineRule="auto"/>
        <w:rPr>
          <w:rFonts w:ascii="Arial" w:hAnsi="Arial" w:cs="Arial"/>
          <w:sz w:val="16"/>
          <w:szCs w:val="16"/>
        </w:rPr>
      </w:pPr>
      <w:r w:rsidRPr="00CC4477">
        <w:rPr>
          <w:rFonts w:ascii="Arial" w:hAnsi="Arial" w:cs="Arial"/>
          <w:b/>
          <w:bCs/>
          <w:sz w:val="16"/>
          <w:szCs w:val="16"/>
        </w:rPr>
        <w:t>models</w:t>
      </w:r>
      <w:r w:rsidRPr="00CC4477">
        <w:rPr>
          <w:rFonts w:ascii="Arial" w:hAnsi="Arial" w:cs="Arial"/>
          <w:sz w:val="16"/>
          <w:szCs w:val="16"/>
        </w:rPr>
        <w:t>: định nghĩa các collection cho cấu trúc dữ liệu của hệ thống.</w:t>
      </w:r>
    </w:p>
    <w:p w14:paraId="601D8C3E" w14:textId="1173DE8D" w:rsidR="00B80AB6" w:rsidRPr="00CC4477" w:rsidRDefault="00B80AB6" w:rsidP="00B80AB6">
      <w:pPr>
        <w:pStyle w:val="ListParagraph"/>
        <w:numPr>
          <w:ilvl w:val="3"/>
          <w:numId w:val="4"/>
        </w:numPr>
        <w:spacing w:line="276" w:lineRule="auto"/>
        <w:rPr>
          <w:rFonts w:ascii="Arial" w:hAnsi="Arial" w:cs="Arial"/>
          <w:sz w:val="16"/>
          <w:szCs w:val="16"/>
        </w:rPr>
      </w:pPr>
      <w:r w:rsidRPr="00CC4477">
        <w:rPr>
          <w:rFonts w:ascii="Arial" w:hAnsi="Arial" w:cs="Arial"/>
          <w:b/>
          <w:bCs/>
          <w:sz w:val="16"/>
          <w:szCs w:val="16"/>
        </w:rPr>
        <w:t>seed</w:t>
      </w:r>
      <w:r w:rsidRPr="00CC4477">
        <w:rPr>
          <w:rFonts w:ascii="Arial" w:hAnsi="Arial" w:cs="Arial"/>
          <w:sz w:val="16"/>
          <w:szCs w:val="16"/>
        </w:rPr>
        <w:t xml:space="preserve">: chứa các file </w:t>
      </w:r>
      <w:r w:rsidR="00064AFC" w:rsidRPr="00CC4477">
        <w:rPr>
          <w:rFonts w:ascii="Arial" w:hAnsi="Arial" w:cs="Arial"/>
          <w:sz w:val="16"/>
          <w:szCs w:val="16"/>
        </w:rPr>
        <w:t>tạo dữ liệu gốc khi build hệ thống, hoặc lập trình viên có thể khởi tạo các dữ liệu test tại đây.</w:t>
      </w:r>
    </w:p>
    <w:p w14:paraId="7A04E465" w14:textId="12DB5000" w:rsidR="00064AFC" w:rsidRPr="00CC4477" w:rsidRDefault="00064AFC" w:rsidP="00064AFC">
      <w:pPr>
        <w:pStyle w:val="ListParagraph"/>
        <w:numPr>
          <w:ilvl w:val="3"/>
          <w:numId w:val="4"/>
        </w:numPr>
        <w:spacing w:line="276" w:lineRule="auto"/>
        <w:rPr>
          <w:rFonts w:ascii="Arial" w:hAnsi="Arial" w:cs="Arial"/>
          <w:sz w:val="16"/>
          <w:szCs w:val="16"/>
        </w:rPr>
      </w:pPr>
      <w:r w:rsidRPr="00CC4477">
        <w:rPr>
          <w:rFonts w:ascii="Arial" w:hAnsi="Arial" w:cs="Arial"/>
          <w:b/>
          <w:bCs/>
          <w:sz w:val="16"/>
          <w:szCs w:val="16"/>
        </w:rPr>
        <w:lastRenderedPageBreak/>
        <w:t>modules</w:t>
      </w:r>
      <w:r w:rsidRPr="00CC4477">
        <w:rPr>
          <w:rFonts w:ascii="Arial" w:hAnsi="Arial" w:cs="Arial"/>
          <w:sz w:val="16"/>
          <w:szCs w:val="16"/>
        </w:rPr>
        <w:t xml:space="preserve">: chứa các file module – tương ứng với từng chức năng, dịch vụ của hệ thống. Mỗi một module khi được xây dựng sẽ nằm trong thư mục này. Trong thư mục </w:t>
      </w:r>
      <w:r w:rsidRPr="00CC4477">
        <w:rPr>
          <w:rFonts w:ascii="Arial" w:hAnsi="Arial" w:cs="Arial"/>
          <w:b/>
          <w:bCs/>
          <w:sz w:val="16"/>
          <w:szCs w:val="16"/>
        </w:rPr>
        <w:t xml:space="preserve">modules </w:t>
      </w:r>
      <w:r w:rsidRPr="00CC4477">
        <w:rPr>
          <w:rFonts w:ascii="Arial" w:hAnsi="Arial" w:cs="Arial"/>
          <w:sz w:val="16"/>
          <w:szCs w:val="16"/>
        </w:rPr>
        <w:t xml:space="preserve">có chứa sẵn 1 thư mục con là “ </w:t>
      </w:r>
      <w:r w:rsidRPr="00CC4477">
        <w:rPr>
          <w:rFonts w:ascii="Arial" w:hAnsi="Arial" w:cs="Arial"/>
          <w:i/>
          <w:iCs/>
          <w:sz w:val="16"/>
          <w:szCs w:val="16"/>
        </w:rPr>
        <w:t xml:space="preserve">_sample-module “ </w:t>
      </w:r>
      <w:r w:rsidRPr="00CC4477">
        <w:rPr>
          <w:rFonts w:ascii="Arial" w:hAnsi="Arial" w:cs="Arial"/>
          <w:sz w:val="16"/>
          <w:szCs w:val="16"/>
        </w:rPr>
        <w:t xml:space="preserve">– đây là một thư mục module mẫu. Trong “_sample-module “ bao gồm </w:t>
      </w:r>
      <w:r w:rsidR="00060D82" w:rsidRPr="00CC4477">
        <w:rPr>
          <w:rFonts w:ascii="Arial" w:hAnsi="Arial" w:cs="Arial"/>
          <w:sz w:val="16"/>
          <w:szCs w:val="16"/>
        </w:rPr>
        <w:t>4</w:t>
      </w:r>
      <w:r w:rsidRPr="00CC4477">
        <w:rPr>
          <w:rFonts w:ascii="Arial" w:hAnsi="Arial" w:cs="Arial"/>
          <w:sz w:val="16"/>
          <w:szCs w:val="16"/>
        </w:rPr>
        <w:t xml:space="preserve"> file chính đó là :</w:t>
      </w:r>
    </w:p>
    <w:p w14:paraId="2A65FCB8" w14:textId="2FAA535F" w:rsidR="00060D82" w:rsidRPr="00CC4477" w:rsidRDefault="00060D82" w:rsidP="00064AFC">
      <w:pPr>
        <w:pStyle w:val="ListParagraph"/>
        <w:numPr>
          <w:ilvl w:val="4"/>
          <w:numId w:val="4"/>
        </w:numPr>
        <w:spacing w:line="276" w:lineRule="auto"/>
        <w:rPr>
          <w:rFonts w:ascii="Arial" w:hAnsi="Arial" w:cs="Arial"/>
          <w:sz w:val="16"/>
          <w:szCs w:val="16"/>
        </w:rPr>
      </w:pPr>
      <w:r w:rsidRPr="00CC4477">
        <w:rPr>
          <w:rFonts w:ascii="Arial" w:hAnsi="Arial" w:cs="Arial"/>
          <w:b/>
          <w:bCs/>
          <w:sz w:val="16"/>
          <w:szCs w:val="16"/>
        </w:rPr>
        <w:t>README</w:t>
      </w:r>
      <w:r w:rsidRPr="00CC4477">
        <w:rPr>
          <w:rFonts w:ascii="Arial" w:hAnsi="Arial" w:cs="Arial"/>
          <w:sz w:val="16"/>
          <w:szCs w:val="16"/>
        </w:rPr>
        <w:t>.txt: file mô tả về chức năng của module, cấu trúc của module và sự liên quan của module với các module khác.</w:t>
      </w:r>
    </w:p>
    <w:p w14:paraId="01F609E9" w14:textId="570B2F7A" w:rsidR="00064AFC" w:rsidRPr="00CC4477" w:rsidRDefault="00064AFC" w:rsidP="00064AFC">
      <w:pPr>
        <w:pStyle w:val="ListParagraph"/>
        <w:numPr>
          <w:ilvl w:val="4"/>
          <w:numId w:val="4"/>
        </w:numPr>
        <w:spacing w:line="276" w:lineRule="auto"/>
        <w:rPr>
          <w:rFonts w:ascii="Arial" w:hAnsi="Arial" w:cs="Arial"/>
          <w:sz w:val="16"/>
          <w:szCs w:val="16"/>
        </w:rPr>
      </w:pPr>
      <w:r w:rsidRPr="00CC4477">
        <w:rPr>
          <w:rFonts w:ascii="Arial" w:hAnsi="Arial" w:cs="Arial"/>
          <w:b/>
          <w:bCs/>
          <w:sz w:val="16"/>
          <w:szCs w:val="16"/>
        </w:rPr>
        <w:t>route</w:t>
      </w:r>
      <w:r w:rsidRPr="00CC4477">
        <w:rPr>
          <w:rFonts w:ascii="Arial" w:hAnsi="Arial" w:cs="Arial"/>
          <w:sz w:val="16"/>
          <w:szCs w:val="16"/>
        </w:rPr>
        <w:t>.js: định nghĩa các đường định tuyế</w:t>
      </w:r>
      <w:r w:rsidR="00060D82" w:rsidRPr="00CC4477">
        <w:rPr>
          <w:rFonts w:ascii="Arial" w:hAnsi="Arial" w:cs="Arial"/>
          <w:sz w:val="16"/>
          <w:szCs w:val="16"/>
        </w:rPr>
        <w:t>n</w:t>
      </w:r>
      <w:r w:rsidRPr="00CC4477">
        <w:rPr>
          <w:rFonts w:ascii="Arial" w:hAnsi="Arial" w:cs="Arial"/>
          <w:sz w:val="16"/>
          <w:szCs w:val="16"/>
        </w:rPr>
        <w:t>, các  API cho từng dịch vụ của hệ thống mà người dùng ( client ) sẽ gọi để yêu cầu sử dụng dịch vụ.</w:t>
      </w:r>
      <w:r w:rsidR="00060D82" w:rsidRPr="00CC4477">
        <w:rPr>
          <w:rFonts w:ascii="Arial" w:hAnsi="Arial" w:cs="Arial"/>
          <w:sz w:val="16"/>
          <w:szCs w:val="16"/>
        </w:rPr>
        <w:t xml:space="preserve"> Có thể lồng thêm middleware nhằm thực hiện nhiệm vụ xác thực người dùng trước khi request được chuyển tiếp sang cho controller.</w:t>
      </w:r>
    </w:p>
    <w:p w14:paraId="757CC1EB" w14:textId="6F999D18" w:rsidR="00064AFC" w:rsidRPr="00CC4477" w:rsidRDefault="00064AFC" w:rsidP="00064AFC">
      <w:pPr>
        <w:pStyle w:val="ListParagraph"/>
        <w:numPr>
          <w:ilvl w:val="4"/>
          <w:numId w:val="4"/>
        </w:numPr>
        <w:spacing w:line="276" w:lineRule="auto"/>
        <w:rPr>
          <w:rFonts w:ascii="Arial" w:hAnsi="Arial" w:cs="Arial"/>
          <w:sz w:val="16"/>
          <w:szCs w:val="16"/>
        </w:rPr>
      </w:pPr>
      <w:r w:rsidRPr="00CC4477">
        <w:rPr>
          <w:rFonts w:ascii="Arial" w:hAnsi="Arial" w:cs="Arial"/>
          <w:b/>
          <w:bCs/>
          <w:sz w:val="16"/>
          <w:szCs w:val="16"/>
        </w:rPr>
        <w:t>controller</w:t>
      </w:r>
      <w:r w:rsidRPr="00CC4477">
        <w:rPr>
          <w:rFonts w:ascii="Arial" w:hAnsi="Arial" w:cs="Arial"/>
          <w:sz w:val="16"/>
          <w:szCs w:val="16"/>
        </w:rPr>
        <w:t xml:space="preserve">.js: </w:t>
      </w:r>
      <w:r w:rsidR="00060D82" w:rsidRPr="00CC4477">
        <w:rPr>
          <w:rFonts w:ascii="Arial" w:hAnsi="Arial" w:cs="Arial"/>
          <w:sz w:val="16"/>
          <w:szCs w:val="16"/>
        </w:rPr>
        <w:t>nhận các request của người dùng và gọi đến các dịch vụ ( service ) để xử lý dữ liệu và trả về ( response ) cho người dùng ( client ).</w:t>
      </w:r>
    </w:p>
    <w:p w14:paraId="732CA66A" w14:textId="0E10F520" w:rsidR="00060D82" w:rsidRPr="00CC4477" w:rsidRDefault="00060D82" w:rsidP="00064AFC">
      <w:pPr>
        <w:pStyle w:val="ListParagraph"/>
        <w:numPr>
          <w:ilvl w:val="4"/>
          <w:numId w:val="4"/>
        </w:numPr>
        <w:spacing w:line="276" w:lineRule="auto"/>
        <w:rPr>
          <w:rFonts w:ascii="Arial" w:hAnsi="Arial" w:cs="Arial"/>
          <w:sz w:val="16"/>
          <w:szCs w:val="16"/>
        </w:rPr>
      </w:pPr>
      <w:r w:rsidRPr="00CC4477">
        <w:rPr>
          <w:rFonts w:ascii="Arial" w:hAnsi="Arial" w:cs="Arial"/>
          <w:b/>
          <w:bCs/>
          <w:sz w:val="16"/>
          <w:szCs w:val="16"/>
        </w:rPr>
        <w:t>service</w:t>
      </w:r>
      <w:r w:rsidRPr="00CC4477">
        <w:rPr>
          <w:rFonts w:ascii="Arial" w:hAnsi="Arial" w:cs="Arial"/>
          <w:sz w:val="16"/>
          <w:szCs w:val="16"/>
        </w:rPr>
        <w:t>.js: chứa các service ( dịch vụ ) – nhận dữ liệu đầu vào, xử lý yêu cầu và đưa ra kết quả đầu ra. Mỗi một hàm trong trong service chỉ nên thực hiện một chức năng duy nhất.</w:t>
      </w:r>
    </w:p>
    <w:p w14:paraId="02171730" w14:textId="23F6DCC0" w:rsidR="00561098" w:rsidRPr="00CC4477" w:rsidRDefault="00060D82" w:rsidP="00561098">
      <w:pPr>
        <w:pStyle w:val="ListParagraph"/>
        <w:spacing w:line="276" w:lineRule="auto"/>
        <w:ind w:left="3240"/>
        <w:rPr>
          <w:rFonts w:ascii="Arial" w:hAnsi="Arial" w:cs="Arial"/>
          <w:sz w:val="16"/>
          <w:szCs w:val="16"/>
        </w:rPr>
      </w:pPr>
      <w:r w:rsidRPr="00CC4477">
        <w:rPr>
          <w:rFonts w:ascii="Arial" w:hAnsi="Arial" w:cs="Arial"/>
          <w:sz w:val="16"/>
          <w:szCs w:val="16"/>
        </w:rPr>
        <w:t xml:space="preserve">Ví dụ: trong service của module </w:t>
      </w:r>
      <w:r w:rsidRPr="00CC4477">
        <w:rPr>
          <w:rFonts w:ascii="Arial" w:hAnsi="Arial" w:cs="Arial"/>
          <w:b/>
          <w:bCs/>
          <w:sz w:val="16"/>
          <w:szCs w:val="16"/>
        </w:rPr>
        <w:t xml:space="preserve">user </w:t>
      </w:r>
      <w:r w:rsidRPr="00CC4477">
        <w:rPr>
          <w:rFonts w:ascii="Arial" w:hAnsi="Arial" w:cs="Arial"/>
          <w:sz w:val="16"/>
          <w:szCs w:val="16"/>
        </w:rPr>
        <w:t>có hàm getById – lấy thông tin user theo Id : thì hàm này chỉ nên thực hiện một nhiệm vụ duy nhất là truy xuất thông tin về user theo Id.</w:t>
      </w:r>
    </w:p>
    <w:p w14:paraId="6C6B180E" w14:textId="13B8ED42" w:rsidR="00064AFC" w:rsidRPr="00CC4477" w:rsidRDefault="00064AFC" w:rsidP="00B80AB6">
      <w:pPr>
        <w:pStyle w:val="ListParagraph"/>
        <w:numPr>
          <w:ilvl w:val="3"/>
          <w:numId w:val="4"/>
        </w:numPr>
        <w:spacing w:line="276" w:lineRule="auto"/>
        <w:rPr>
          <w:rFonts w:ascii="Arial" w:hAnsi="Arial" w:cs="Arial"/>
          <w:sz w:val="16"/>
          <w:szCs w:val="16"/>
        </w:rPr>
      </w:pPr>
      <w:r w:rsidRPr="00CC4477">
        <w:rPr>
          <w:rFonts w:ascii="Arial" w:hAnsi="Arial" w:cs="Arial"/>
          <w:b/>
          <w:bCs/>
          <w:sz w:val="16"/>
          <w:szCs w:val="16"/>
        </w:rPr>
        <w:t>index</w:t>
      </w:r>
      <w:r w:rsidRPr="00CC4477">
        <w:rPr>
          <w:rFonts w:ascii="Arial" w:hAnsi="Arial" w:cs="Arial"/>
          <w:sz w:val="16"/>
          <w:szCs w:val="16"/>
        </w:rPr>
        <w:t>.js: file chạy của server.</w:t>
      </w:r>
    </w:p>
    <w:p w14:paraId="34E3EAE6" w14:textId="3DDC5E74" w:rsidR="00064AFC" w:rsidRPr="00CC4477" w:rsidRDefault="00064AFC" w:rsidP="00B80AB6">
      <w:pPr>
        <w:pStyle w:val="ListParagraph"/>
        <w:numPr>
          <w:ilvl w:val="3"/>
          <w:numId w:val="4"/>
        </w:numPr>
        <w:spacing w:line="276" w:lineRule="auto"/>
        <w:rPr>
          <w:rFonts w:ascii="Arial" w:hAnsi="Arial" w:cs="Arial"/>
          <w:b/>
          <w:bCs/>
          <w:sz w:val="16"/>
          <w:szCs w:val="16"/>
        </w:rPr>
      </w:pPr>
      <w:r w:rsidRPr="00CC4477">
        <w:rPr>
          <w:rFonts w:ascii="Arial" w:hAnsi="Arial" w:cs="Arial"/>
          <w:b/>
          <w:bCs/>
          <w:sz w:val="16"/>
          <w:szCs w:val="16"/>
        </w:rPr>
        <w:t>package.</w:t>
      </w:r>
      <w:r w:rsidRPr="00CC4477">
        <w:rPr>
          <w:rFonts w:ascii="Arial" w:hAnsi="Arial" w:cs="Arial"/>
          <w:sz w:val="16"/>
          <w:szCs w:val="16"/>
        </w:rPr>
        <w:t>json</w:t>
      </w:r>
      <w:r w:rsidRPr="00CC4477">
        <w:rPr>
          <w:rFonts w:ascii="Arial" w:hAnsi="Arial" w:cs="Arial"/>
          <w:b/>
          <w:bCs/>
          <w:sz w:val="16"/>
          <w:szCs w:val="16"/>
        </w:rPr>
        <w:t xml:space="preserve">: </w:t>
      </w:r>
      <w:r w:rsidRPr="00CC4477">
        <w:rPr>
          <w:rFonts w:ascii="Arial" w:hAnsi="Arial" w:cs="Arial"/>
          <w:sz w:val="16"/>
          <w:szCs w:val="16"/>
        </w:rPr>
        <w:t>chứa tên các thư viện cần được cài đặt trong project.</w:t>
      </w:r>
    </w:p>
    <w:p w14:paraId="4A205FE2" w14:textId="77777777" w:rsidR="00060D82" w:rsidRPr="00CC4477" w:rsidRDefault="00060D82" w:rsidP="00060D82">
      <w:pPr>
        <w:pStyle w:val="ListParagraph"/>
        <w:spacing w:line="276" w:lineRule="auto"/>
        <w:ind w:left="2520"/>
        <w:rPr>
          <w:rFonts w:ascii="Arial" w:hAnsi="Arial" w:cs="Arial"/>
          <w:b/>
          <w:bCs/>
          <w:sz w:val="16"/>
          <w:szCs w:val="16"/>
        </w:rPr>
      </w:pPr>
    </w:p>
    <w:p w14:paraId="3920C966" w14:textId="0A9174ED" w:rsidR="009D054E" w:rsidRPr="00CC4477" w:rsidRDefault="00B6712E" w:rsidP="00561098">
      <w:pPr>
        <w:pStyle w:val="ListParagraph"/>
        <w:numPr>
          <w:ilvl w:val="3"/>
          <w:numId w:val="7"/>
        </w:numPr>
        <w:spacing w:line="276" w:lineRule="auto"/>
        <w:rPr>
          <w:rFonts w:ascii="Arial" w:hAnsi="Arial" w:cs="Arial"/>
          <w:b/>
          <w:bCs/>
          <w:sz w:val="16"/>
          <w:szCs w:val="16"/>
        </w:rPr>
      </w:pPr>
      <w:r>
        <w:rPr>
          <w:rFonts w:ascii="Arial" w:hAnsi="Arial" w:cs="Arial"/>
          <w:b/>
          <w:bCs/>
          <w:sz w:val="16"/>
          <w:szCs w:val="16"/>
        </w:rPr>
        <w:t>Ví dụ tạo một module mới cho phần server.</w:t>
      </w:r>
    </w:p>
    <w:p w14:paraId="5DD6BCDA" w14:textId="0A8A0098" w:rsidR="00615EFB" w:rsidRPr="00CC4477" w:rsidRDefault="00615EFB" w:rsidP="00940744">
      <w:pPr>
        <w:pStyle w:val="ListParagraph"/>
        <w:numPr>
          <w:ilvl w:val="2"/>
          <w:numId w:val="4"/>
        </w:numPr>
        <w:spacing w:line="276" w:lineRule="auto"/>
        <w:rPr>
          <w:rFonts w:ascii="Arial" w:hAnsi="Arial" w:cs="Arial"/>
          <w:sz w:val="16"/>
          <w:szCs w:val="16"/>
        </w:rPr>
      </w:pPr>
      <w:r w:rsidRPr="00CC4477">
        <w:rPr>
          <w:rFonts w:ascii="Arial" w:hAnsi="Arial" w:cs="Arial"/>
          <w:b/>
          <w:bCs/>
          <w:sz w:val="16"/>
          <w:szCs w:val="16"/>
        </w:rPr>
        <w:t>Bước 1</w:t>
      </w:r>
      <w:r w:rsidRPr="00CC4477">
        <w:rPr>
          <w:rFonts w:ascii="Arial" w:hAnsi="Arial" w:cs="Arial"/>
          <w:sz w:val="16"/>
          <w:szCs w:val="16"/>
        </w:rPr>
        <w:t xml:space="preserve">:Tạo một thư mục cho module cần xây dựng trong thư mục </w:t>
      </w:r>
      <w:r w:rsidRPr="00CC4477">
        <w:rPr>
          <w:rFonts w:ascii="Arial" w:hAnsi="Arial" w:cs="Arial"/>
          <w:b/>
          <w:bCs/>
          <w:sz w:val="16"/>
          <w:szCs w:val="16"/>
        </w:rPr>
        <w:t>server/modules</w:t>
      </w:r>
      <w:r w:rsidRPr="00CC4477">
        <w:rPr>
          <w:rFonts w:ascii="Arial" w:hAnsi="Arial" w:cs="Arial"/>
          <w:sz w:val="16"/>
          <w:szCs w:val="16"/>
        </w:rPr>
        <w:t xml:space="preserve">. Cấu trúc của module sẽ giống với module mẫu </w:t>
      </w:r>
      <w:r w:rsidRPr="00CC4477">
        <w:rPr>
          <w:rFonts w:ascii="Arial" w:hAnsi="Arial" w:cs="Arial"/>
          <w:b/>
          <w:bCs/>
          <w:sz w:val="16"/>
          <w:szCs w:val="16"/>
        </w:rPr>
        <w:t>_sample-module.</w:t>
      </w:r>
      <w:r w:rsidRPr="00CC4477">
        <w:rPr>
          <w:rFonts w:ascii="Arial" w:hAnsi="Arial" w:cs="Arial"/>
          <w:sz w:val="16"/>
          <w:szCs w:val="16"/>
        </w:rPr>
        <w:t xml:space="preserve"> Ngoài ra trong quá trình lập trình có thể bổ sung thêm các file khác ( ngoài 4 file mẫu trong thư mục </w:t>
      </w:r>
      <w:r w:rsidRPr="00CC4477">
        <w:rPr>
          <w:rFonts w:ascii="Arial" w:hAnsi="Arial" w:cs="Arial"/>
          <w:b/>
          <w:bCs/>
          <w:sz w:val="16"/>
          <w:szCs w:val="16"/>
        </w:rPr>
        <w:t xml:space="preserve">_sample-module </w:t>
      </w:r>
      <w:r w:rsidRPr="00CC4477">
        <w:rPr>
          <w:rFonts w:ascii="Arial" w:hAnsi="Arial" w:cs="Arial"/>
          <w:sz w:val="16"/>
          <w:szCs w:val="16"/>
        </w:rPr>
        <w:t xml:space="preserve">) . Ví dụ: valition – nhằm mục đích kiểm tra dữ liệu đầu vào do client người đến trước khi cho xử lý. Lưu ý rằng với những module có khối lượng lớn thì ta sẽ chia nhỏ thành những module con và những module con này sẽ có cấu trúc giống với thư mục </w:t>
      </w:r>
      <w:r w:rsidRPr="00CC4477">
        <w:rPr>
          <w:rFonts w:ascii="Arial" w:hAnsi="Arial" w:cs="Arial"/>
          <w:b/>
          <w:bCs/>
          <w:sz w:val="16"/>
          <w:szCs w:val="16"/>
        </w:rPr>
        <w:t>_sample-module.</w:t>
      </w:r>
    </w:p>
    <w:p w14:paraId="1217F0CF" w14:textId="61E2E2F5" w:rsidR="00615EFB" w:rsidRPr="00CC4477" w:rsidRDefault="00615EFB" w:rsidP="00615EFB">
      <w:pPr>
        <w:pStyle w:val="ListParagraph"/>
        <w:numPr>
          <w:ilvl w:val="2"/>
          <w:numId w:val="4"/>
        </w:numPr>
        <w:spacing w:line="276" w:lineRule="auto"/>
        <w:rPr>
          <w:rFonts w:ascii="Arial" w:hAnsi="Arial" w:cs="Arial"/>
          <w:b/>
          <w:bCs/>
          <w:sz w:val="16"/>
          <w:szCs w:val="16"/>
        </w:rPr>
      </w:pPr>
      <w:r w:rsidRPr="00CC4477">
        <w:rPr>
          <w:rFonts w:ascii="Arial" w:hAnsi="Arial" w:cs="Arial"/>
          <w:b/>
          <w:bCs/>
          <w:sz w:val="16"/>
          <w:szCs w:val="16"/>
        </w:rPr>
        <w:t xml:space="preserve">Bước </w:t>
      </w:r>
      <w:r w:rsidR="00940744" w:rsidRPr="00CC4477">
        <w:rPr>
          <w:rFonts w:ascii="Arial" w:hAnsi="Arial" w:cs="Arial"/>
          <w:b/>
          <w:bCs/>
          <w:sz w:val="16"/>
          <w:szCs w:val="16"/>
        </w:rPr>
        <w:t>2</w:t>
      </w:r>
      <w:r w:rsidRPr="00CC4477">
        <w:rPr>
          <w:rFonts w:ascii="Arial" w:hAnsi="Arial" w:cs="Arial"/>
          <w:sz w:val="16"/>
          <w:szCs w:val="16"/>
        </w:rPr>
        <w:t xml:space="preserve">: Viết mã nguồn cho file </w:t>
      </w:r>
      <w:r w:rsidRPr="00CC4477">
        <w:rPr>
          <w:rFonts w:ascii="Arial" w:hAnsi="Arial" w:cs="Arial"/>
          <w:b/>
          <w:bCs/>
          <w:sz w:val="16"/>
          <w:szCs w:val="16"/>
        </w:rPr>
        <w:t xml:space="preserve">service.js </w:t>
      </w:r>
      <w:r w:rsidRPr="00CC4477">
        <w:rPr>
          <w:rFonts w:ascii="Arial" w:hAnsi="Arial" w:cs="Arial"/>
          <w:sz w:val="16"/>
          <w:szCs w:val="16"/>
        </w:rPr>
        <w:t xml:space="preserve">để xử lý yêu cầu dịch vụ trong module. Định nghĩa rõ ràng các tham số đầu vào cho mỗi một chức năng trong file </w:t>
      </w:r>
      <w:r w:rsidRPr="00CC4477">
        <w:rPr>
          <w:rFonts w:ascii="Arial" w:hAnsi="Arial" w:cs="Arial"/>
          <w:b/>
          <w:bCs/>
          <w:sz w:val="16"/>
          <w:szCs w:val="16"/>
        </w:rPr>
        <w:t>service.</w:t>
      </w:r>
    </w:p>
    <w:p w14:paraId="3B7DE11C" w14:textId="5432539E" w:rsidR="00615EFB" w:rsidRPr="00CC4477" w:rsidRDefault="00615EFB" w:rsidP="00615EFB">
      <w:pPr>
        <w:pStyle w:val="ListParagraph"/>
        <w:numPr>
          <w:ilvl w:val="2"/>
          <w:numId w:val="4"/>
        </w:numPr>
        <w:spacing w:line="276" w:lineRule="auto"/>
        <w:rPr>
          <w:rFonts w:ascii="Arial" w:hAnsi="Arial" w:cs="Arial"/>
          <w:b/>
          <w:bCs/>
          <w:sz w:val="16"/>
          <w:szCs w:val="16"/>
        </w:rPr>
      </w:pPr>
      <w:r w:rsidRPr="00CC4477">
        <w:rPr>
          <w:rFonts w:ascii="Arial" w:hAnsi="Arial" w:cs="Arial"/>
          <w:b/>
          <w:bCs/>
          <w:sz w:val="16"/>
          <w:szCs w:val="16"/>
        </w:rPr>
        <w:t xml:space="preserve">Bước </w:t>
      </w:r>
      <w:r w:rsidR="00940744" w:rsidRPr="00CC4477">
        <w:rPr>
          <w:rFonts w:ascii="Arial" w:hAnsi="Arial" w:cs="Arial"/>
          <w:b/>
          <w:bCs/>
          <w:sz w:val="16"/>
          <w:szCs w:val="16"/>
        </w:rPr>
        <w:t>3</w:t>
      </w:r>
      <w:r w:rsidRPr="00CC4477">
        <w:rPr>
          <w:rFonts w:ascii="Arial" w:hAnsi="Arial" w:cs="Arial"/>
          <w:sz w:val="16"/>
          <w:szCs w:val="16"/>
        </w:rPr>
        <w:t xml:space="preserve">: Viết mã nguồn cho file </w:t>
      </w:r>
      <w:r w:rsidRPr="00CC4477">
        <w:rPr>
          <w:rFonts w:ascii="Arial" w:hAnsi="Arial" w:cs="Arial"/>
          <w:b/>
          <w:bCs/>
          <w:sz w:val="16"/>
          <w:szCs w:val="16"/>
        </w:rPr>
        <w:t xml:space="preserve">controller.js . </w:t>
      </w:r>
      <w:r w:rsidRPr="00CC4477">
        <w:rPr>
          <w:rFonts w:ascii="Arial" w:hAnsi="Arial" w:cs="Arial"/>
          <w:sz w:val="16"/>
          <w:szCs w:val="16"/>
        </w:rPr>
        <w:t>Tại đây controller nhận dữ liệu đầu vào qua request ( req ) được gửi đến từ bên client và truyền đến cho service để thực hiện xử lý dữ liệu. Controller có thể gọi đến các dịch vụ của chính module hiện tại hoặc có thể gọi thêm các service từ các module khác. Cuối cùng là trả về dữ liệu cho người dùng qua response ( res ).</w:t>
      </w:r>
    </w:p>
    <w:p w14:paraId="6731B394" w14:textId="16D841AD" w:rsidR="00615EFB" w:rsidRPr="00CC4477" w:rsidRDefault="00615EFB" w:rsidP="00615EFB">
      <w:pPr>
        <w:pStyle w:val="ListParagraph"/>
        <w:numPr>
          <w:ilvl w:val="2"/>
          <w:numId w:val="4"/>
        </w:numPr>
        <w:spacing w:line="276" w:lineRule="auto"/>
        <w:rPr>
          <w:rFonts w:ascii="Arial" w:hAnsi="Arial" w:cs="Arial"/>
          <w:b/>
          <w:bCs/>
          <w:sz w:val="16"/>
          <w:szCs w:val="16"/>
        </w:rPr>
      </w:pPr>
      <w:r w:rsidRPr="00CC4477">
        <w:rPr>
          <w:rFonts w:ascii="Arial" w:hAnsi="Arial" w:cs="Arial"/>
          <w:b/>
          <w:bCs/>
          <w:sz w:val="16"/>
          <w:szCs w:val="16"/>
        </w:rPr>
        <w:t xml:space="preserve">Bước </w:t>
      </w:r>
      <w:r w:rsidR="00940744" w:rsidRPr="00CC4477">
        <w:rPr>
          <w:rFonts w:ascii="Arial" w:hAnsi="Arial" w:cs="Arial"/>
          <w:b/>
          <w:bCs/>
          <w:sz w:val="16"/>
          <w:szCs w:val="16"/>
        </w:rPr>
        <w:t>4</w:t>
      </w:r>
      <w:r w:rsidRPr="00CC4477">
        <w:rPr>
          <w:rFonts w:ascii="Arial" w:hAnsi="Arial" w:cs="Arial"/>
          <w:sz w:val="16"/>
          <w:szCs w:val="16"/>
        </w:rPr>
        <w:t xml:space="preserve">: Viết mã nguồn cho file </w:t>
      </w:r>
      <w:r w:rsidRPr="00CC4477">
        <w:rPr>
          <w:rFonts w:ascii="Arial" w:hAnsi="Arial" w:cs="Arial"/>
          <w:b/>
          <w:bCs/>
          <w:sz w:val="16"/>
          <w:szCs w:val="16"/>
        </w:rPr>
        <w:t xml:space="preserve">route.js . </w:t>
      </w:r>
      <w:r w:rsidRPr="00CC4477">
        <w:rPr>
          <w:rFonts w:ascii="Arial" w:hAnsi="Arial" w:cs="Arial"/>
          <w:sz w:val="16"/>
          <w:szCs w:val="16"/>
        </w:rPr>
        <w:t>Tạo ra các API tương ứng với từng chức năng của module.</w:t>
      </w:r>
    </w:p>
    <w:p w14:paraId="78C32EBF" w14:textId="4A7B6CE5" w:rsidR="00615EFB" w:rsidRPr="00CC4477" w:rsidRDefault="00615EFB" w:rsidP="00615EFB">
      <w:pPr>
        <w:pStyle w:val="ListParagraph"/>
        <w:numPr>
          <w:ilvl w:val="2"/>
          <w:numId w:val="4"/>
        </w:numPr>
        <w:spacing w:line="276" w:lineRule="auto"/>
        <w:rPr>
          <w:rFonts w:ascii="Arial" w:hAnsi="Arial" w:cs="Arial"/>
          <w:b/>
          <w:bCs/>
          <w:sz w:val="16"/>
          <w:szCs w:val="16"/>
        </w:rPr>
      </w:pPr>
      <w:r w:rsidRPr="00CC4477">
        <w:rPr>
          <w:rFonts w:ascii="Arial" w:hAnsi="Arial" w:cs="Arial"/>
          <w:b/>
          <w:bCs/>
          <w:sz w:val="16"/>
          <w:szCs w:val="16"/>
        </w:rPr>
        <w:t xml:space="preserve">Bước </w:t>
      </w:r>
      <w:r w:rsidR="00940744" w:rsidRPr="00CC4477">
        <w:rPr>
          <w:rFonts w:ascii="Arial" w:hAnsi="Arial" w:cs="Arial"/>
          <w:b/>
          <w:bCs/>
          <w:sz w:val="16"/>
          <w:szCs w:val="16"/>
        </w:rPr>
        <w:t>5</w:t>
      </w:r>
      <w:r w:rsidRPr="00CC4477">
        <w:rPr>
          <w:rFonts w:ascii="Arial" w:hAnsi="Arial" w:cs="Arial"/>
          <w:sz w:val="16"/>
          <w:szCs w:val="16"/>
        </w:rPr>
        <w:t xml:space="preserve">: Import </w:t>
      </w:r>
      <w:r w:rsidR="004D7B13" w:rsidRPr="00CC4477">
        <w:rPr>
          <w:rFonts w:ascii="Arial" w:hAnsi="Arial" w:cs="Arial"/>
          <w:sz w:val="16"/>
          <w:szCs w:val="16"/>
        </w:rPr>
        <w:t>route</w:t>
      </w:r>
      <w:r w:rsidRPr="00CC4477">
        <w:rPr>
          <w:rFonts w:ascii="Arial" w:hAnsi="Arial" w:cs="Arial"/>
          <w:sz w:val="16"/>
          <w:szCs w:val="16"/>
        </w:rPr>
        <w:t xml:space="preserve"> của module vừa xây dựng vào file chạy ( </w:t>
      </w:r>
      <w:r w:rsidRPr="00CC4477">
        <w:rPr>
          <w:rFonts w:ascii="Arial" w:hAnsi="Arial" w:cs="Arial"/>
          <w:b/>
          <w:bCs/>
          <w:sz w:val="16"/>
          <w:szCs w:val="16"/>
        </w:rPr>
        <w:t>index</w:t>
      </w:r>
      <w:r w:rsidRPr="00CC4477">
        <w:rPr>
          <w:rFonts w:ascii="Arial" w:hAnsi="Arial" w:cs="Arial"/>
          <w:sz w:val="16"/>
          <w:szCs w:val="16"/>
        </w:rPr>
        <w:t>.js ) của bên server.</w:t>
      </w:r>
    </w:p>
    <w:p w14:paraId="2BCD295A" w14:textId="2BD01795" w:rsidR="009D054E" w:rsidRPr="00CC4477" w:rsidRDefault="009D054E" w:rsidP="00615EFB">
      <w:pPr>
        <w:pStyle w:val="ListParagraph"/>
        <w:spacing w:line="276" w:lineRule="auto"/>
        <w:ind w:left="1800"/>
        <w:rPr>
          <w:rFonts w:ascii="Arial" w:hAnsi="Arial" w:cs="Arial"/>
          <w:b/>
          <w:bCs/>
          <w:sz w:val="16"/>
          <w:szCs w:val="16"/>
        </w:rPr>
      </w:pPr>
    </w:p>
    <w:p w14:paraId="6167E6BE" w14:textId="673E95C6" w:rsidR="00615EFB" w:rsidRPr="00CC4477" w:rsidRDefault="00B6712E" w:rsidP="00615EFB">
      <w:pPr>
        <w:pStyle w:val="ListParagraph"/>
        <w:spacing w:line="276" w:lineRule="auto"/>
        <w:ind w:left="1728"/>
        <w:rPr>
          <w:rFonts w:ascii="Arial" w:hAnsi="Arial" w:cs="Arial"/>
          <w:sz w:val="16"/>
          <w:szCs w:val="16"/>
        </w:rPr>
      </w:pPr>
      <w:r>
        <w:rPr>
          <w:rFonts w:ascii="Arial" w:hAnsi="Arial" w:cs="Arial"/>
          <w:b/>
          <w:bCs/>
          <w:sz w:val="16"/>
          <w:szCs w:val="16"/>
        </w:rPr>
        <w:t xml:space="preserve">Ví dụ: </w:t>
      </w:r>
      <w:r w:rsidR="00615EFB" w:rsidRPr="00CC4477">
        <w:rPr>
          <w:rFonts w:ascii="Arial" w:hAnsi="Arial" w:cs="Arial"/>
          <w:sz w:val="16"/>
          <w:szCs w:val="16"/>
        </w:rPr>
        <w:t>Xây dựng chức năng lấy tất cả thông tin về các user trong hệ thống trong module quản lý user .</w:t>
      </w:r>
    </w:p>
    <w:p w14:paraId="647FD0BD" w14:textId="0CD91AD9" w:rsidR="00615EFB" w:rsidRPr="00CC4477" w:rsidRDefault="00615EFB" w:rsidP="00615EFB">
      <w:pPr>
        <w:pStyle w:val="ListParagraph"/>
        <w:spacing w:line="276" w:lineRule="auto"/>
        <w:ind w:left="1728"/>
        <w:rPr>
          <w:rFonts w:ascii="Arial" w:hAnsi="Arial" w:cs="Arial"/>
          <w:sz w:val="16"/>
          <w:szCs w:val="16"/>
        </w:rPr>
      </w:pPr>
      <w:r w:rsidRPr="00CC4477">
        <w:rPr>
          <w:rFonts w:ascii="Arial" w:hAnsi="Arial" w:cs="Arial"/>
          <w:sz w:val="16"/>
          <w:szCs w:val="16"/>
        </w:rPr>
        <w:t xml:space="preserve">Vì module quản lý user là một module con trong module cha là quản lý hệ thống của SuperAdmin của 1 công ty -&gt; tạo cấu trúc thư mục như hình: </w:t>
      </w:r>
    </w:p>
    <w:p w14:paraId="32C2DD26" w14:textId="4D088B79" w:rsidR="00615EFB" w:rsidRPr="00CC4477" w:rsidRDefault="00615EFB" w:rsidP="00615EFB">
      <w:pPr>
        <w:pStyle w:val="ListParagraph"/>
        <w:spacing w:line="276" w:lineRule="auto"/>
        <w:ind w:left="1728"/>
        <w:jc w:val="center"/>
        <w:rPr>
          <w:rFonts w:ascii="Arial" w:hAnsi="Arial" w:cs="Arial"/>
          <w:sz w:val="16"/>
          <w:szCs w:val="16"/>
        </w:rPr>
      </w:pPr>
      <w:r w:rsidRPr="00CC4477">
        <w:rPr>
          <w:rFonts w:ascii="Arial" w:hAnsi="Arial" w:cs="Arial"/>
          <w:noProof/>
          <w:sz w:val="16"/>
          <w:szCs w:val="16"/>
        </w:rPr>
        <w:drawing>
          <wp:inline distT="0" distB="0" distL="0" distR="0" wp14:anchorId="5BDB9013" wp14:editId="7568BE05">
            <wp:extent cx="2952349" cy="1380392"/>
            <wp:effectExtent l="0" t="0" r="635"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4">
                      <a:extLst>
                        <a:ext uri="{28A0092B-C50C-407E-A947-70E740481C1C}">
                          <a14:useLocalDpi xmlns:a14="http://schemas.microsoft.com/office/drawing/2010/main" val="0"/>
                        </a:ext>
                      </a:extLst>
                    </a:blip>
                    <a:stretch>
                      <a:fillRect/>
                    </a:stretch>
                  </pic:blipFill>
                  <pic:spPr>
                    <a:xfrm>
                      <a:off x="0" y="0"/>
                      <a:ext cx="3010914" cy="1407775"/>
                    </a:xfrm>
                    <a:prstGeom prst="rect">
                      <a:avLst/>
                    </a:prstGeom>
                  </pic:spPr>
                </pic:pic>
              </a:graphicData>
            </a:graphic>
          </wp:inline>
        </w:drawing>
      </w:r>
    </w:p>
    <w:p w14:paraId="6525CB4D" w14:textId="0287F88A" w:rsidR="00615EFB" w:rsidRPr="00CC4477" w:rsidRDefault="00615EFB" w:rsidP="00615EFB">
      <w:pPr>
        <w:pStyle w:val="ListParagraph"/>
        <w:spacing w:line="276" w:lineRule="auto"/>
        <w:ind w:left="1728"/>
        <w:rPr>
          <w:rFonts w:ascii="Arial" w:hAnsi="Arial" w:cs="Arial"/>
          <w:sz w:val="16"/>
          <w:szCs w:val="16"/>
        </w:rPr>
      </w:pPr>
      <w:r w:rsidRPr="00CC4477">
        <w:rPr>
          <w:rFonts w:ascii="Arial" w:hAnsi="Arial" w:cs="Arial"/>
          <w:sz w:val="16"/>
          <w:szCs w:val="16"/>
        </w:rPr>
        <w:t>T</w:t>
      </w:r>
      <w:r w:rsidR="00940744" w:rsidRPr="00CC4477">
        <w:rPr>
          <w:rFonts w:ascii="Arial" w:hAnsi="Arial" w:cs="Arial"/>
          <w:sz w:val="16"/>
          <w:szCs w:val="16"/>
        </w:rPr>
        <w:t>iếp theo,  t</w:t>
      </w:r>
      <w:r w:rsidRPr="00CC4477">
        <w:rPr>
          <w:rFonts w:ascii="Arial" w:hAnsi="Arial" w:cs="Arial"/>
          <w:sz w:val="16"/>
          <w:szCs w:val="16"/>
        </w:rPr>
        <w:t xml:space="preserve">rong file user.service.js tạo hàm </w:t>
      </w:r>
      <w:r w:rsidRPr="00CC4477">
        <w:rPr>
          <w:rFonts w:ascii="Arial" w:hAnsi="Arial" w:cs="Arial"/>
          <w:b/>
          <w:bCs/>
          <w:sz w:val="16"/>
          <w:szCs w:val="16"/>
        </w:rPr>
        <w:t xml:space="preserve">get() </w:t>
      </w:r>
      <w:r w:rsidRPr="00CC4477">
        <w:rPr>
          <w:rFonts w:ascii="Arial" w:hAnsi="Arial" w:cs="Arial"/>
          <w:sz w:val="16"/>
          <w:szCs w:val="16"/>
        </w:rPr>
        <w:t>– lấy thông tin của tất cả user trong công ty được chọn.</w:t>
      </w:r>
      <w:r w:rsidR="00940744" w:rsidRPr="00CC4477">
        <w:rPr>
          <w:rFonts w:ascii="Arial" w:hAnsi="Arial" w:cs="Arial"/>
          <w:sz w:val="16"/>
          <w:szCs w:val="16"/>
        </w:rPr>
        <w:t xml:space="preserve"> Hàm get() nhận đầu vào là Id của công ty được chọn và search trong collection User tất cả những user có company bằng Id của công ty được truyền vào. Cụ thể: </w:t>
      </w:r>
      <w:r w:rsidR="00940744" w:rsidRPr="00CC4477">
        <w:rPr>
          <w:rFonts w:ascii="Arial" w:hAnsi="Arial" w:cs="Arial"/>
          <w:b/>
          <w:bCs/>
          <w:sz w:val="16"/>
          <w:szCs w:val="16"/>
        </w:rPr>
        <w:t xml:space="preserve">find() </w:t>
      </w:r>
      <w:r w:rsidR="00940744" w:rsidRPr="00CC4477">
        <w:rPr>
          <w:rFonts w:ascii="Arial" w:hAnsi="Arial" w:cs="Arial"/>
          <w:sz w:val="16"/>
          <w:szCs w:val="16"/>
        </w:rPr>
        <w:t xml:space="preserve">sẽ tìm kiếm tất cả nhưng document trong collection User với điều kiện là company là tham số nhận được, </w:t>
      </w:r>
      <w:r w:rsidR="00940744" w:rsidRPr="00CC4477">
        <w:rPr>
          <w:rFonts w:ascii="Arial" w:hAnsi="Arial" w:cs="Arial"/>
          <w:b/>
          <w:bCs/>
          <w:sz w:val="16"/>
          <w:szCs w:val="16"/>
        </w:rPr>
        <w:t xml:space="preserve">select() </w:t>
      </w:r>
      <w:r w:rsidR="00940744" w:rsidRPr="00CC4477">
        <w:rPr>
          <w:rFonts w:ascii="Arial" w:hAnsi="Arial" w:cs="Arial"/>
          <w:sz w:val="16"/>
          <w:szCs w:val="16"/>
        </w:rPr>
        <w:t xml:space="preserve">sẽ tùy chọn những thuộc tính của user sẽ được lấy ra trong quá trình truy vấn, </w:t>
      </w:r>
      <w:r w:rsidR="00940744" w:rsidRPr="00CC4477">
        <w:rPr>
          <w:rFonts w:ascii="Arial" w:hAnsi="Arial" w:cs="Arial"/>
          <w:b/>
          <w:bCs/>
          <w:sz w:val="16"/>
          <w:szCs w:val="16"/>
        </w:rPr>
        <w:t xml:space="preserve">populate – </w:t>
      </w:r>
      <w:r w:rsidR="00940744" w:rsidRPr="00CC4477">
        <w:rPr>
          <w:rFonts w:ascii="Arial" w:hAnsi="Arial" w:cs="Arial"/>
          <w:sz w:val="16"/>
          <w:szCs w:val="16"/>
        </w:rPr>
        <w:t>truy vấn tất cả các roles mà user có  thông qua trường ảo roles được thiết lập mối quan hệ Many to Many giữa collection User và Role, cộng với đó là thông về thông tin mà user đó đang làm việc. Kết quả trả về là một mảng những user.</w:t>
      </w:r>
    </w:p>
    <w:p w14:paraId="6A9BAC63" w14:textId="0A67FA17" w:rsidR="00615EFB" w:rsidRPr="00CC4477" w:rsidRDefault="00615EFB" w:rsidP="00615EFB">
      <w:pPr>
        <w:pStyle w:val="ListParagraph"/>
        <w:spacing w:line="276" w:lineRule="auto"/>
        <w:ind w:left="1728"/>
        <w:jc w:val="center"/>
        <w:rPr>
          <w:rFonts w:ascii="Arial" w:hAnsi="Arial" w:cs="Arial"/>
          <w:sz w:val="16"/>
          <w:szCs w:val="16"/>
        </w:rPr>
      </w:pPr>
      <w:r w:rsidRPr="00CC4477">
        <w:rPr>
          <w:rFonts w:ascii="Arial" w:hAnsi="Arial" w:cs="Arial"/>
          <w:noProof/>
          <w:sz w:val="16"/>
          <w:szCs w:val="16"/>
        </w:rPr>
        <w:lastRenderedPageBreak/>
        <w:drawing>
          <wp:inline distT="0" distB="0" distL="0" distR="0" wp14:anchorId="723B5907" wp14:editId="50A329E6">
            <wp:extent cx="4831552" cy="1863969"/>
            <wp:effectExtent l="0" t="0" r="7620" b="3175"/>
            <wp:docPr id="16" name="Picture 16"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5">
                      <a:extLst>
                        <a:ext uri="{28A0092B-C50C-407E-A947-70E740481C1C}">
                          <a14:useLocalDpi xmlns:a14="http://schemas.microsoft.com/office/drawing/2010/main" val="0"/>
                        </a:ext>
                      </a:extLst>
                    </a:blip>
                    <a:stretch>
                      <a:fillRect/>
                    </a:stretch>
                  </pic:blipFill>
                  <pic:spPr>
                    <a:xfrm>
                      <a:off x="0" y="0"/>
                      <a:ext cx="4939905" cy="1905770"/>
                    </a:xfrm>
                    <a:prstGeom prst="rect">
                      <a:avLst/>
                    </a:prstGeom>
                  </pic:spPr>
                </pic:pic>
              </a:graphicData>
            </a:graphic>
          </wp:inline>
        </w:drawing>
      </w:r>
    </w:p>
    <w:p w14:paraId="51F204DE" w14:textId="7E583E1C" w:rsidR="00615EFB" w:rsidRPr="00CC4477" w:rsidRDefault="00615EFB" w:rsidP="00615EFB">
      <w:pPr>
        <w:pStyle w:val="ListParagraph"/>
        <w:spacing w:line="276" w:lineRule="auto"/>
        <w:ind w:left="1728"/>
        <w:rPr>
          <w:rFonts w:ascii="Arial" w:hAnsi="Arial" w:cs="Arial"/>
          <w:sz w:val="16"/>
          <w:szCs w:val="16"/>
        </w:rPr>
      </w:pPr>
      <w:r w:rsidRPr="00CC4477">
        <w:rPr>
          <w:rFonts w:ascii="Arial" w:hAnsi="Arial" w:cs="Arial"/>
          <w:sz w:val="16"/>
          <w:szCs w:val="16"/>
        </w:rPr>
        <w:t xml:space="preserve">Tiếp theo là </w:t>
      </w:r>
      <w:r w:rsidR="004D7B13" w:rsidRPr="00CC4477">
        <w:rPr>
          <w:rFonts w:ascii="Arial" w:hAnsi="Arial" w:cs="Arial"/>
          <w:sz w:val="16"/>
          <w:szCs w:val="16"/>
        </w:rPr>
        <w:t xml:space="preserve">tạo controller trong file </w:t>
      </w:r>
      <w:r w:rsidR="004D7B13" w:rsidRPr="00CC4477">
        <w:rPr>
          <w:rFonts w:ascii="Arial" w:hAnsi="Arial" w:cs="Arial"/>
          <w:b/>
          <w:bCs/>
          <w:sz w:val="16"/>
          <w:szCs w:val="16"/>
        </w:rPr>
        <w:t xml:space="preserve">user.controller.js </w:t>
      </w:r>
      <w:r w:rsidR="004D7B13" w:rsidRPr="00CC4477">
        <w:rPr>
          <w:rFonts w:ascii="Arial" w:hAnsi="Arial" w:cs="Arial"/>
          <w:sz w:val="16"/>
          <w:szCs w:val="16"/>
        </w:rPr>
        <w:t xml:space="preserve">gọi đến serivice </w:t>
      </w:r>
      <w:r w:rsidR="004D7B13" w:rsidRPr="00CC4477">
        <w:rPr>
          <w:rFonts w:ascii="Arial" w:hAnsi="Arial" w:cs="Arial"/>
          <w:b/>
          <w:bCs/>
          <w:sz w:val="16"/>
          <w:szCs w:val="16"/>
        </w:rPr>
        <w:t xml:space="preserve">get – </w:t>
      </w:r>
      <w:r w:rsidR="004D7B13" w:rsidRPr="00CC4477">
        <w:rPr>
          <w:rFonts w:ascii="Arial" w:hAnsi="Arial" w:cs="Arial"/>
          <w:sz w:val="16"/>
          <w:szCs w:val="16"/>
        </w:rPr>
        <w:t>lấy thông tin tất cả user trong công ty.</w:t>
      </w:r>
      <w:r w:rsidR="00565010" w:rsidRPr="00CC4477">
        <w:rPr>
          <w:rFonts w:ascii="Arial" w:hAnsi="Arial" w:cs="Arial"/>
          <w:sz w:val="16"/>
          <w:szCs w:val="16"/>
        </w:rPr>
        <w:t xml:space="preserve"> Trong khối try-catch thì try sẽ làm nhiệm vụ gọi service để xử lý dữ liệu và trả về cho client với mã là </w:t>
      </w:r>
      <w:r w:rsidR="00565010" w:rsidRPr="00CC4477">
        <w:rPr>
          <w:rFonts w:ascii="Arial" w:hAnsi="Arial" w:cs="Arial"/>
          <w:i/>
          <w:iCs/>
          <w:color w:val="00B050"/>
          <w:sz w:val="16"/>
          <w:szCs w:val="16"/>
        </w:rPr>
        <w:t>200</w:t>
      </w:r>
      <w:r w:rsidR="00565010" w:rsidRPr="00CC4477">
        <w:rPr>
          <w:rFonts w:ascii="Arial" w:hAnsi="Arial" w:cs="Arial"/>
          <w:sz w:val="16"/>
          <w:szCs w:val="16"/>
        </w:rPr>
        <w:t xml:space="preserve">. Nếu phát hiện có lỗi khối catch sẽ bắt lỗi đó và trả về cho client với mã lỗi là </w:t>
      </w:r>
      <w:r w:rsidR="00565010" w:rsidRPr="00CC4477">
        <w:rPr>
          <w:rFonts w:ascii="Arial" w:hAnsi="Arial" w:cs="Arial"/>
          <w:color w:val="FF0000"/>
          <w:sz w:val="16"/>
          <w:szCs w:val="16"/>
        </w:rPr>
        <w:t>400</w:t>
      </w:r>
      <w:r w:rsidR="00565010" w:rsidRPr="00CC4477">
        <w:rPr>
          <w:rFonts w:ascii="Arial" w:hAnsi="Arial" w:cs="Arial"/>
          <w:sz w:val="16"/>
          <w:szCs w:val="16"/>
        </w:rPr>
        <w:t>.</w:t>
      </w:r>
    </w:p>
    <w:p w14:paraId="0DB24FCB" w14:textId="1ACF39E6" w:rsidR="004D7B13" w:rsidRPr="00CC4477" w:rsidRDefault="004D7B13" w:rsidP="004D7B13">
      <w:pPr>
        <w:pStyle w:val="ListParagraph"/>
        <w:spacing w:line="276" w:lineRule="auto"/>
        <w:ind w:left="1728"/>
        <w:jc w:val="center"/>
        <w:rPr>
          <w:rFonts w:ascii="Arial" w:hAnsi="Arial" w:cs="Arial"/>
          <w:sz w:val="16"/>
          <w:szCs w:val="16"/>
        </w:rPr>
      </w:pPr>
      <w:r w:rsidRPr="00CC4477">
        <w:rPr>
          <w:rFonts w:ascii="Arial" w:hAnsi="Arial" w:cs="Arial"/>
          <w:noProof/>
          <w:sz w:val="16"/>
          <w:szCs w:val="16"/>
        </w:rPr>
        <w:drawing>
          <wp:inline distT="0" distB="0" distL="0" distR="0" wp14:anchorId="41AD5BB7" wp14:editId="7B32664E">
            <wp:extent cx="4834200" cy="1888231"/>
            <wp:effectExtent l="0" t="0" r="5080" b="0"/>
            <wp:docPr id="18" name="Picture 18"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16">
                      <a:extLst>
                        <a:ext uri="{28A0092B-C50C-407E-A947-70E740481C1C}">
                          <a14:useLocalDpi xmlns:a14="http://schemas.microsoft.com/office/drawing/2010/main" val="0"/>
                        </a:ext>
                      </a:extLst>
                    </a:blip>
                    <a:stretch>
                      <a:fillRect/>
                    </a:stretch>
                  </pic:blipFill>
                  <pic:spPr>
                    <a:xfrm>
                      <a:off x="0" y="0"/>
                      <a:ext cx="4996793" cy="1951740"/>
                    </a:xfrm>
                    <a:prstGeom prst="rect">
                      <a:avLst/>
                    </a:prstGeom>
                  </pic:spPr>
                </pic:pic>
              </a:graphicData>
            </a:graphic>
          </wp:inline>
        </w:drawing>
      </w:r>
    </w:p>
    <w:p w14:paraId="1AECECEC" w14:textId="306FC536" w:rsidR="004D7B13" w:rsidRPr="00CC4477" w:rsidRDefault="004D7B13" w:rsidP="004D7B13">
      <w:pPr>
        <w:pStyle w:val="ListParagraph"/>
        <w:spacing w:line="276" w:lineRule="auto"/>
        <w:ind w:left="1728"/>
        <w:rPr>
          <w:rFonts w:ascii="Arial" w:hAnsi="Arial" w:cs="Arial"/>
          <w:sz w:val="16"/>
          <w:szCs w:val="16"/>
        </w:rPr>
      </w:pPr>
      <w:r w:rsidRPr="00CC4477">
        <w:rPr>
          <w:rFonts w:ascii="Arial" w:hAnsi="Arial" w:cs="Arial"/>
          <w:sz w:val="16"/>
          <w:szCs w:val="16"/>
        </w:rPr>
        <w:t xml:space="preserve">Tạo API cho chức năng lấy tất cả thông tin user trong file </w:t>
      </w:r>
      <w:r w:rsidRPr="00CC4477">
        <w:rPr>
          <w:rFonts w:ascii="Arial" w:hAnsi="Arial" w:cs="Arial"/>
          <w:b/>
          <w:bCs/>
          <w:sz w:val="16"/>
          <w:szCs w:val="16"/>
        </w:rPr>
        <w:t>user.route.js</w:t>
      </w:r>
      <w:r w:rsidR="00565010" w:rsidRPr="00CC4477">
        <w:rPr>
          <w:rFonts w:ascii="Arial" w:hAnsi="Arial" w:cs="Arial"/>
          <w:b/>
          <w:bCs/>
          <w:sz w:val="16"/>
          <w:szCs w:val="16"/>
        </w:rPr>
        <w:t xml:space="preserve">. </w:t>
      </w:r>
      <w:r w:rsidR="00565010" w:rsidRPr="00CC4477">
        <w:rPr>
          <w:rFonts w:ascii="Arial" w:hAnsi="Arial" w:cs="Arial"/>
          <w:sz w:val="16"/>
          <w:szCs w:val="16"/>
        </w:rPr>
        <w:t xml:space="preserve">Bởi vì nếu như muốn gọi đến API truy vấn thông tin của tất cả user trong công ty thì bắt buộc phải có một middleware để check xem yêu cầu này có được gửi bởi một tài khoản đã được hay không – thông qua middleware </w:t>
      </w:r>
      <w:r w:rsidR="00565010" w:rsidRPr="00CC4477">
        <w:rPr>
          <w:rFonts w:ascii="Arial" w:hAnsi="Arial" w:cs="Arial"/>
          <w:b/>
          <w:bCs/>
          <w:sz w:val="16"/>
          <w:szCs w:val="16"/>
        </w:rPr>
        <w:t>auth.</w:t>
      </w:r>
    </w:p>
    <w:p w14:paraId="018DB53C" w14:textId="68B84AC9" w:rsidR="004D7B13" w:rsidRPr="00CC4477" w:rsidRDefault="004D7B13" w:rsidP="004D7B13">
      <w:pPr>
        <w:pStyle w:val="ListParagraph"/>
        <w:spacing w:line="276" w:lineRule="auto"/>
        <w:ind w:left="1728"/>
        <w:jc w:val="center"/>
        <w:rPr>
          <w:rFonts w:ascii="Arial" w:hAnsi="Arial" w:cs="Arial"/>
          <w:sz w:val="16"/>
          <w:szCs w:val="16"/>
        </w:rPr>
      </w:pPr>
      <w:r w:rsidRPr="00CC4477">
        <w:rPr>
          <w:rFonts w:ascii="Arial" w:hAnsi="Arial" w:cs="Arial"/>
          <w:noProof/>
          <w:sz w:val="16"/>
          <w:szCs w:val="16"/>
        </w:rPr>
        <w:drawing>
          <wp:inline distT="0" distB="0" distL="0" distR="0" wp14:anchorId="5A1FA10B" wp14:editId="10903F36">
            <wp:extent cx="4868214" cy="2215661"/>
            <wp:effectExtent l="0" t="0" r="8890" b="0"/>
            <wp:docPr id="19" name="Picture 19"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png"/>
                    <pic:cNvPicPr/>
                  </pic:nvPicPr>
                  <pic:blipFill>
                    <a:blip r:embed="rId17">
                      <a:extLst>
                        <a:ext uri="{28A0092B-C50C-407E-A947-70E740481C1C}">
                          <a14:useLocalDpi xmlns:a14="http://schemas.microsoft.com/office/drawing/2010/main" val="0"/>
                        </a:ext>
                      </a:extLst>
                    </a:blip>
                    <a:stretch>
                      <a:fillRect/>
                    </a:stretch>
                  </pic:blipFill>
                  <pic:spPr>
                    <a:xfrm>
                      <a:off x="0" y="0"/>
                      <a:ext cx="5015488" cy="2282689"/>
                    </a:xfrm>
                    <a:prstGeom prst="rect">
                      <a:avLst/>
                    </a:prstGeom>
                  </pic:spPr>
                </pic:pic>
              </a:graphicData>
            </a:graphic>
          </wp:inline>
        </w:drawing>
      </w:r>
    </w:p>
    <w:p w14:paraId="0119E221" w14:textId="4AED793D" w:rsidR="004D7B13" w:rsidRPr="00CC4477" w:rsidRDefault="004D7B13" w:rsidP="004D7B13">
      <w:pPr>
        <w:pStyle w:val="ListParagraph"/>
        <w:spacing w:line="276" w:lineRule="auto"/>
        <w:ind w:left="1728"/>
        <w:rPr>
          <w:rFonts w:ascii="Arial" w:hAnsi="Arial" w:cs="Arial"/>
          <w:b/>
          <w:bCs/>
          <w:sz w:val="16"/>
          <w:szCs w:val="16"/>
        </w:rPr>
      </w:pPr>
      <w:r w:rsidRPr="00CC4477">
        <w:rPr>
          <w:rFonts w:ascii="Arial" w:hAnsi="Arial" w:cs="Arial"/>
          <w:sz w:val="16"/>
          <w:szCs w:val="16"/>
        </w:rPr>
        <w:t xml:space="preserve">Cuối cùng là import route của module quản lý user vào file </w:t>
      </w:r>
      <w:r w:rsidRPr="00CC4477">
        <w:rPr>
          <w:rFonts w:ascii="Arial" w:hAnsi="Arial" w:cs="Arial"/>
          <w:b/>
          <w:bCs/>
          <w:sz w:val="16"/>
          <w:szCs w:val="16"/>
        </w:rPr>
        <w:t>index.js</w:t>
      </w:r>
    </w:p>
    <w:p w14:paraId="44867B85" w14:textId="4762503F" w:rsidR="004D7B13" w:rsidRPr="00CC4477" w:rsidRDefault="004D7B13" w:rsidP="004D7B13">
      <w:pPr>
        <w:pStyle w:val="ListParagraph"/>
        <w:spacing w:line="276" w:lineRule="auto"/>
        <w:ind w:left="1728"/>
        <w:jc w:val="center"/>
        <w:rPr>
          <w:rFonts w:ascii="Arial" w:hAnsi="Arial" w:cs="Arial"/>
          <w:sz w:val="16"/>
          <w:szCs w:val="16"/>
        </w:rPr>
      </w:pPr>
      <w:r w:rsidRPr="00CC4477">
        <w:rPr>
          <w:rFonts w:ascii="Arial" w:hAnsi="Arial" w:cs="Arial"/>
          <w:noProof/>
          <w:sz w:val="16"/>
          <w:szCs w:val="16"/>
        </w:rPr>
        <w:lastRenderedPageBreak/>
        <w:drawing>
          <wp:inline distT="0" distB="0" distL="0" distR="0" wp14:anchorId="24B79B45" wp14:editId="25D46681">
            <wp:extent cx="4844440" cy="2320681"/>
            <wp:effectExtent l="0" t="0" r="0" b="3810"/>
            <wp:docPr id="20" name="Picture 20"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64168" cy="2425940"/>
                    </a:xfrm>
                    <a:prstGeom prst="rect">
                      <a:avLst/>
                    </a:prstGeom>
                  </pic:spPr>
                </pic:pic>
              </a:graphicData>
            </a:graphic>
          </wp:inline>
        </w:drawing>
      </w:r>
    </w:p>
    <w:p w14:paraId="21AD4C91" w14:textId="6CA28830" w:rsidR="004D7B13" w:rsidRPr="00CC4477" w:rsidRDefault="004D7B13" w:rsidP="004D7B13">
      <w:pPr>
        <w:pStyle w:val="ListParagraph"/>
        <w:spacing w:line="276" w:lineRule="auto"/>
        <w:ind w:left="1728"/>
        <w:jc w:val="center"/>
        <w:rPr>
          <w:rFonts w:ascii="Arial" w:hAnsi="Arial" w:cs="Arial"/>
          <w:sz w:val="16"/>
          <w:szCs w:val="16"/>
        </w:rPr>
      </w:pPr>
      <w:r w:rsidRPr="00CC4477">
        <w:rPr>
          <w:rFonts w:ascii="Arial" w:hAnsi="Arial" w:cs="Arial"/>
          <w:noProof/>
          <w:sz w:val="16"/>
          <w:szCs w:val="16"/>
        </w:rPr>
        <w:drawing>
          <wp:inline distT="0" distB="0" distL="0" distR="0" wp14:anchorId="10E623E8" wp14:editId="77D73C1E">
            <wp:extent cx="4824499" cy="2136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19">
                      <a:extLst>
                        <a:ext uri="{28A0092B-C50C-407E-A947-70E740481C1C}">
                          <a14:useLocalDpi xmlns:a14="http://schemas.microsoft.com/office/drawing/2010/main" val="0"/>
                        </a:ext>
                      </a:extLst>
                    </a:blip>
                    <a:stretch>
                      <a:fillRect/>
                    </a:stretch>
                  </pic:blipFill>
                  <pic:spPr>
                    <a:xfrm>
                      <a:off x="0" y="0"/>
                      <a:ext cx="4941132" cy="2187781"/>
                    </a:xfrm>
                    <a:prstGeom prst="rect">
                      <a:avLst/>
                    </a:prstGeom>
                  </pic:spPr>
                </pic:pic>
              </a:graphicData>
            </a:graphic>
          </wp:inline>
        </w:drawing>
      </w:r>
    </w:p>
    <w:p w14:paraId="324F882F" w14:textId="77777777" w:rsidR="00013EBC" w:rsidRPr="00CC4477" w:rsidRDefault="00013EBC" w:rsidP="004D7B13">
      <w:pPr>
        <w:pStyle w:val="ListParagraph"/>
        <w:spacing w:line="276" w:lineRule="auto"/>
        <w:ind w:left="1728"/>
        <w:jc w:val="center"/>
        <w:rPr>
          <w:rFonts w:ascii="Arial" w:hAnsi="Arial" w:cs="Arial"/>
          <w:sz w:val="16"/>
          <w:szCs w:val="16"/>
        </w:rPr>
      </w:pPr>
    </w:p>
    <w:p w14:paraId="26167B30" w14:textId="373F4E1D" w:rsidR="00565010" w:rsidRPr="00CC4477" w:rsidRDefault="00565010" w:rsidP="00013EBC">
      <w:pPr>
        <w:pStyle w:val="ListParagraph"/>
        <w:spacing w:line="276" w:lineRule="auto"/>
        <w:ind w:left="1728"/>
        <w:rPr>
          <w:rFonts w:ascii="Arial" w:hAnsi="Arial" w:cs="Arial"/>
          <w:sz w:val="16"/>
          <w:szCs w:val="16"/>
        </w:rPr>
      </w:pPr>
      <w:r w:rsidRPr="00CC4477">
        <w:rPr>
          <w:rFonts w:ascii="Arial" w:hAnsi="Arial" w:cs="Arial"/>
          <w:sz w:val="16"/>
          <w:szCs w:val="16"/>
        </w:rPr>
        <w:t xml:space="preserve">Để test dữ liệu nhận được khi gọi API , ta sử dùng phần mềm </w:t>
      </w:r>
      <w:r w:rsidRPr="00CC4477">
        <w:rPr>
          <w:rFonts w:ascii="Arial" w:hAnsi="Arial" w:cs="Arial"/>
          <w:color w:val="C45911" w:themeColor="accent2" w:themeShade="BF"/>
          <w:sz w:val="16"/>
          <w:szCs w:val="16"/>
        </w:rPr>
        <w:t>POSTMAN</w:t>
      </w:r>
      <w:r w:rsidRPr="00CC4477">
        <w:rPr>
          <w:rFonts w:ascii="Arial" w:hAnsi="Arial" w:cs="Arial"/>
          <w:sz w:val="16"/>
          <w:szCs w:val="16"/>
        </w:rPr>
        <w:t xml:space="preserve"> để gọi đến API đó và kết quả nhận được sẽ là một mảng các users lưu theo cấu trúc JSON hoặc trả về thông báo lỗi nếu có lỗi xảy ra. </w:t>
      </w:r>
    </w:p>
    <w:p w14:paraId="2AC4F535" w14:textId="77777777" w:rsidR="00565010" w:rsidRPr="00CC4477" w:rsidRDefault="00565010" w:rsidP="00565010">
      <w:pPr>
        <w:pStyle w:val="ListParagraph"/>
        <w:spacing w:line="276" w:lineRule="auto"/>
        <w:ind w:left="1728"/>
        <w:rPr>
          <w:rFonts w:ascii="Arial" w:hAnsi="Arial" w:cs="Arial"/>
          <w:sz w:val="16"/>
          <w:szCs w:val="16"/>
        </w:rPr>
      </w:pPr>
      <w:r w:rsidRPr="00CC4477">
        <w:rPr>
          <w:rFonts w:ascii="Arial" w:hAnsi="Arial" w:cs="Arial"/>
          <w:sz w:val="16"/>
          <w:szCs w:val="16"/>
        </w:rPr>
        <w:t>Như vậy là chúng ta đã viết xong 1 API – lấy thông tin tất cả user của một công ty.</w:t>
      </w:r>
    </w:p>
    <w:p w14:paraId="012CB268" w14:textId="77777777" w:rsidR="00565010" w:rsidRPr="00CC4477" w:rsidRDefault="00565010" w:rsidP="00013EBC">
      <w:pPr>
        <w:pStyle w:val="ListParagraph"/>
        <w:spacing w:line="276" w:lineRule="auto"/>
        <w:ind w:left="1728"/>
        <w:rPr>
          <w:rFonts w:ascii="Arial" w:hAnsi="Arial" w:cs="Arial"/>
          <w:sz w:val="16"/>
          <w:szCs w:val="16"/>
        </w:rPr>
      </w:pPr>
    </w:p>
    <w:p w14:paraId="2871CC02" w14:textId="27CE9861" w:rsidR="00B80AB6" w:rsidRPr="00CC4477" w:rsidRDefault="00B80AB6" w:rsidP="00656CCB">
      <w:pPr>
        <w:pStyle w:val="ListParagraph"/>
        <w:numPr>
          <w:ilvl w:val="2"/>
          <w:numId w:val="7"/>
        </w:numPr>
        <w:spacing w:line="276" w:lineRule="auto"/>
        <w:rPr>
          <w:rFonts w:ascii="Arial" w:hAnsi="Arial" w:cs="Arial"/>
          <w:b/>
          <w:bCs/>
          <w:sz w:val="16"/>
          <w:szCs w:val="16"/>
        </w:rPr>
      </w:pPr>
      <w:r w:rsidRPr="00CC4477">
        <w:rPr>
          <w:rFonts w:ascii="Arial" w:hAnsi="Arial" w:cs="Arial"/>
          <w:b/>
          <w:bCs/>
          <w:sz w:val="16"/>
          <w:szCs w:val="16"/>
        </w:rPr>
        <w:t>Client</w:t>
      </w:r>
    </w:p>
    <w:p w14:paraId="3BB897DB" w14:textId="53D43643" w:rsidR="00B80AB6" w:rsidRPr="00CC4477" w:rsidRDefault="00B80AB6" w:rsidP="00B80AB6">
      <w:pPr>
        <w:pStyle w:val="ListParagraph"/>
        <w:numPr>
          <w:ilvl w:val="3"/>
          <w:numId w:val="7"/>
        </w:numPr>
        <w:spacing w:line="276" w:lineRule="auto"/>
        <w:rPr>
          <w:rFonts w:ascii="Arial" w:hAnsi="Arial" w:cs="Arial"/>
          <w:b/>
          <w:bCs/>
          <w:sz w:val="16"/>
          <w:szCs w:val="16"/>
        </w:rPr>
      </w:pPr>
      <w:r w:rsidRPr="00CC4477">
        <w:rPr>
          <w:rFonts w:ascii="Arial" w:hAnsi="Arial" w:cs="Arial"/>
          <w:b/>
          <w:bCs/>
          <w:sz w:val="16"/>
          <w:szCs w:val="16"/>
        </w:rPr>
        <w:t>Cấu trúc thư mục phần Client</w:t>
      </w:r>
    </w:p>
    <w:p w14:paraId="5BDA8410" w14:textId="6BF248AC" w:rsidR="00C07E09" w:rsidRPr="00CC4477" w:rsidRDefault="00C07E09" w:rsidP="00C07E09">
      <w:pPr>
        <w:pStyle w:val="ListParagraph"/>
        <w:spacing w:line="276" w:lineRule="auto"/>
        <w:ind w:left="1728"/>
        <w:rPr>
          <w:rFonts w:ascii="Arial" w:hAnsi="Arial" w:cs="Arial"/>
          <w:sz w:val="16"/>
          <w:szCs w:val="16"/>
        </w:rPr>
      </w:pPr>
      <w:r w:rsidRPr="00CC4477">
        <w:rPr>
          <w:rFonts w:ascii="Arial" w:hAnsi="Arial" w:cs="Arial"/>
          <w:sz w:val="16"/>
          <w:szCs w:val="16"/>
        </w:rPr>
        <w:t>Thư mục client chứa mã nguồn cho phần frontent của hệ thống, cấu trúc như hình dưới đây:</w:t>
      </w:r>
    </w:p>
    <w:p w14:paraId="48DAE41F" w14:textId="1B99661C" w:rsidR="00C07E09" w:rsidRPr="00CC4477" w:rsidRDefault="00C07E09" w:rsidP="00C07E09">
      <w:pPr>
        <w:pStyle w:val="ListParagraph"/>
        <w:spacing w:line="276" w:lineRule="auto"/>
        <w:ind w:left="1728"/>
        <w:rPr>
          <w:rFonts w:ascii="Arial" w:hAnsi="Arial" w:cs="Arial"/>
          <w:sz w:val="16"/>
          <w:szCs w:val="16"/>
        </w:rPr>
      </w:pPr>
      <w:r w:rsidRPr="00CC4477">
        <w:rPr>
          <w:rFonts w:ascii="Arial" w:hAnsi="Arial" w:cs="Arial"/>
          <w:noProof/>
          <w:sz w:val="16"/>
          <w:szCs w:val="16"/>
        </w:rPr>
        <w:lastRenderedPageBreak/>
        <w:drawing>
          <wp:inline distT="0" distB="0" distL="0" distR="0" wp14:anchorId="53820C3A" wp14:editId="0EAF437C">
            <wp:extent cx="2831124" cy="4061078"/>
            <wp:effectExtent l="0" t="0" r="762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png"/>
                    <pic:cNvPicPr/>
                  </pic:nvPicPr>
                  <pic:blipFill>
                    <a:blip r:embed="rId20">
                      <a:extLst>
                        <a:ext uri="{28A0092B-C50C-407E-A947-70E740481C1C}">
                          <a14:useLocalDpi xmlns:a14="http://schemas.microsoft.com/office/drawing/2010/main" val="0"/>
                        </a:ext>
                      </a:extLst>
                    </a:blip>
                    <a:stretch>
                      <a:fillRect/>
                    </a:stretch>
                  </pic:blipFill>
                  <pic:spPr>
                    <a:xfrm>
                      <a:off x="0" y="0"/>
                      <a:ext cx="2892517" cy="4149143"/>
                    </a:xfrm>
                    <a:prstGeom prst="rect">
                      <a:avLst/>
                    </a:prstGeom>
                  </pic:spPr>
                </pic:pic>
              </a:graphicData>
            </a:graphic>
          </wp:inline>
        </w:drawing>
      </w:r>
    </w:p>
    <w:p w14:paraId="66EEF299" w14:textId="08112D32" w:rsidR="00C07E09" w:rsidRDefault="00C07E09" w:rsidP="00C07E09">
      <w:pPr>
        <w:pStyle w:val="ListParagraph"/>
        <w:spacing w:line="276" w:lineRule="auto"/>
        <w:ind w:left="1728"/>
        <w:rPr>
          <w:rFonts w:ascii="Arial" w:hAnsi="Arial" w:cs="Arial"/>
          <w:sz w:val="16"/>
          <w:szCs w:val="16"/>
        </w:rPr>
      </w:pPr>
      <w:r w:rsidRPr="00CC4477">
        <w:rPr>
          <w:rFonts w:ascii="Arial" w:hAnsi="Arial" w:cs="Arial"/>
          <w:sz w:val="16"/>
          <w:szCs w:val="16"/>
        </w:rPr>
        <w:t xml:space="preserve">Cấu trúc của project về cơ bản giống với frame của 1 project ReactJS . Tuy nhiên có sự khác biệt đó là ở trong thư mục </w:t>
      </w:r>
      <w:r w:rsidRPr="00CC4477">
        <w:rPr>
          <w:rFonts w:ascii="Arial" w:hAnsi="Arial" w:cs="Arial"/>
          <w:b/>
          <w:bCs/>
          <w:sz w:val="16"/>
          <w:szCs w:val="16"/>
        </w:rPr>
        <w:t xml:space="preserve">src- </w:t>
      </w:r>
      <w:r w:rsidRPr="00CC4477">
        <w:rPr>
          <w:rFonts w:ascii="Arial" w:hAnsi="Arial" w:cs="Arial"/>
          <w:sz w:val="16"/>
          <w:szCs w:val="16"/>
        </w:rPr>
        <w:t xml:space="preserve">cấu trúc mã nguồn phân chia theo từng module tương ứng với các module của bên server. Tổ chức và xử lý dữ liệu nhận về từ server được xử lý </w:t>
      </w:r>
      <w:r w:rsidR="00762FB2" w:rsidRPr="00CC4477">
        <w:rPr>
          <w:rFonts w:ascii="Arial" w:hAnsi="Arial" w:cs="Arial"/>
          <w:sz w:val="16"/>
          <w:szCs w:val="16"/>
        </w:rPr>
        <w:t>bằng</w:t>
      </w:r>
      <w:r w:rsidRPr="00CC4477">
        <w:rPr>
          <w:rFonts w:ascii="Arial" w:hAnsi="Arial" w:cs="Arial"/>
          <w:sz w:val="16"/>
          <w:szCs w:val="16"/>
        </w:rPr>
        <w:t xml:space="preserve"> </w:t>
      </w:r>
      <w:r w:rsidRPr="00CC4477">
        <w:rPr>
          <w:rFonts w:ascii="Arial" w:hAnsi="Arial" w:cs="Arial"/>
          <w:b/>
          <w:bCs/>
          <w:sz w:val="16"/>
          <w:szCs w:val="16"/>
        </w:rPr>
        <w:t>Redux</w:t>
      </w:r>
      <w:r w:rsidR="00AA0108" w:rsidRPr="00CC4477">
        <w:rPr>
          <w:rFonts w:ascii="Arial" w:hAnsi="Arial" w:cs="Arial"/>
          <w:b/>
          <w:bCs/>
          <w:sz w:val="16"/>
          <w:szCs w:val="16"/>
        </w:rPr>
        <w:t xml:space="preserve"> – </w:t>
      </w:r>
      <w:r w:rsidR="00AA0108" w:rsidRPr="00CC4477">
        <w:rPr>
          <w:rFonts w:ascii="Arial" w:hAnsi="Arial" w:cs="Arial"/>
          <w:sz w:val="16"/>
          <w:szCs w:val="16"/>
        </w:rPr>
        <w:t>trong thư mục src.</w:t>
      </w:r>
      <w:r w:rsidR="0008441C">
        <w:rPr>
          <w:rFonts w:ascii="Arial" w:hAnsi="Arial" w:cs="Arial"/>
          <w:sz w:val="16"/>
          <w:szCs w:val="16"/>
        </w:rPr>
        <w:t>Hai phần quan trọng nhất là :</w:t>
      </w:r>
    </w:p>
    <w:p w14:paraId="6CF8FAED" w14:textId="55911086" w:rsidR="00FD7722" w:rsidRDefault="00FD7722" w:rsidP="00FD7722">
      <w:pPr>
        <w:pStyle w:val="ListParagraph"/>
        <w:numPr>
          <w:ilvl w:val="3"/>
          <w:numId w:val="4"/>
        </w:numPr>
        <w:spacing w:line="276" w:lineRule="auto"/>
        <w:rPr>
          <w:rFonts w:ascii="Arial" w:hAnsi="Arial" w:cs="Arial"/>
          <w:sz w:val="16"/>
          <w:szCs w:val="16"/>
        </w:rPr>
      </w:pPr>
      <w:r>
        <w:rPr>
          <w:rFonts w:ascii="Arial" w:hAnsi="Arial" w:cs="Arial"/>
          <w:b/>
          <w:bCs/>
          <w:sz w:val="16"/>
          <w:szCs w:val="16"/>
        </w:rPr>
        <w:t>p</w:t>
      </w:r>
      <w:r w:rsidRPr="00FD7722">
        <w:rPr>
          <w:rFonts w:ascii="Arial" w:hAnsi="Arial" w:cs="Arial"/>
          <w:b/>
          <w:bCs/>
          <w:sz w:val="16"/>
          <w:szCs w:val="16"/>
        </w:rPr>
        <w:t>ublic</w:t>
      </w:r>
      <w:r>
        <w:rPr>
          <w:rFonts w:ascii="Arial" w:hAnsi="Arial" w:cs="Arial"/>
          <w:sz w:val="16"/>
          <w:szCs w:val="16"/>
        </w:rPr>
        <w:t>: chứa các file css,js, image,vv… chung cho cả project.</w:t>
      </w:r>
    </w:p>
    <w:p w14:paraId="13656BDE" w14:textId="23E748BF" w:rsidR="00FD7722" w:rsidRPr="00CC4477" w:rsidRDefault="00FD7722" w:rsidP="0008441C">
      <w:pPr>
        <w:pStyle w:val="ListParagraph"/>
        <w:numPr>
          <w:ilvl w:val="3"/>
          <w:numId w:val="4"/>
        </w:numPr>
        <w:spacing w:line="276" w:lineRule="auto"/>
        <w:rPr>
          <w:rFonts w:ascii="Arial" w:hAnsi="Arial" w:cs="Arial"/>
          <w:sz w:val="16"/>
          <w:szCs w:val="16"/>
        </w:rPr>
      </w:pPr>
      <w:r>
        <w:rPr>
          <w:rFonts w:ascii="Arial" w:hAnsi="Arial" w:cs="Arial"/>
          <w:b/>
          <w:bCs/>
          <w:sz w:val="16"/>
          <w:szCs w:val="16"/>
        </w:rPr>
        <w:t>s</w:t>
      </w:r>
      <w:r w:rsidRPr="00FD7722">
        <w:rPr>
          <w:rFonts w:ascii="Arial" w:hAnsi="Arial" w:cs="Arial"/>
          <w:b/>
          <w:bCs/>
          <w:sz w:val="16"/>
          <w:szCs w:val="16"/>
        </w:rPr>
        <w:t>rc</w:t>
      </w:r>
      <w:r>
        <w:rPr>
          <w:rFonts w:ascii="Arial" w:hAnsi="Arial" w:cs="Arial"/>
          <w:b/>
          <w:bCs/>
          <w:sz w:val="16"/>
          <w:szCs w:val="16"/>
        </w:rPr>
        <w:t xml:space="preserve">: </w:t>
      </w:r>
      <w:r w:rsidRPr="00FD7722">
        <w:rPr>
          <w:rFonts w:ascii="Arial" w:hAnsi="Arial" w:cs="Arial"/>
          <w:b/>
          <w:bCs/>
          <w:i/>
          <w:iCs/>
          <w:sz w:val="16"/>
          <w:szCs w:val="16"/>
        </w:rPr>
        <w:t>chứa mã nguồn chính cho phần frontend</w:t>
      </w:r>
      <w:r>
        <w:rPr>
          <w:rFonts w:ascii="Arial" w:hAnsi="Arial" w:cs="Arial"/>
          <w:sz w:val="16"/>
          <w:szCs w:val="16"/>
        </w:rPr>
        <w:t xml:space="preserve"> </w:t>
      </w:r>
    </w:p>
    <w:p w14:paraId="50BA2135" w14:textId="4EAD1471" w:rsidR="00762FB2" w:rsidRPr="00CC4477" w:rsidRDefault="00762FB2" w:rsidP="00FD7722">
      <w:pPr>
        <w:pStyle w:val="ListParagraph"/>
        <w:numPr>
          <w:ilvl w:val="4"/>
          <w:numId w:val="4"/>
        </w:numPr>
        <w:spacing w:line="276" w:lineRule="auto"/>
        <w:rPr>
          <w:rFonts w:ascii="Arial" w:hAnsi="Arial" w:cs="Arial"/>
          <w:sz w:val="16"/>
          <w:szCs w:val="16"/>
        </w:rPr>
      </w:pPr>
      <w:r w:rsidRPr="00CC4477">
        <w:rPr>
          <w:rFonts w:ascii="Arial" w:hAnsi="Arial" w:cs="Arial"/>
          <w:b/>
          <w:bCs/>
          <w:sz w:val="16"/>
          <w:szCs w:val="16"/>
        </w:rPr>
        <w:t>common</w:t>
      </w:r>
      <w:r w:rsidRPr="00CC4477">
        <w:rPr>
          <w:rFonts w:ascii="Arial" w:hAnsi="Arial" w:cs="Arial"/>
          <w:sz w:val="16"/>
          <w:szCs w:val="16"/>
        </w:rPr>
        <w:t>-</w:t>
      </w:r>
      <w:r w:rsidRPr="00CC4477">
        <w:rPr>
          <w:rFonts w:ascii="Arial" w:hAnsi="Arial" w:cs="Arial"/>
          <w:b/>
          <w:bCs/>
          <w:sz w:val="16"/>
          <w:szCs w:val="16"/>
        </w:rPr>
        <w:t>components</w:t>
      </w:r>
      <w:r w:rsidRPr="00CC4477">
        <w:rPr>
          <w:rFonts w:ascii="Arial" w:hAnsi="Arial" w:cs="Arial"/>
          <w:sz w:val="16"/>
          <w:szCs w:val="16"/>
        </w:rPr>
        <w:t xml:space="preserve">: chứa các component về giao diện được tái sử dụng – có thể được gọi đến từ các module ( ví dụ : modal, form, thẻ input, …vv ) </w:t>
      </w:r>
    </w:p>
    <w:p w14:paraId="0AEA15CC" w14:textId="60F6179A" w:rsidR="00762FB2" w:rsidRPr="00CC4477" w:rsidRDefault="00762FB2" w:rsidP="00FD7722">
      <w:pPr>
        <w:pStyle w:val="ListParagraph"/>
        <w:numPr>
          <w:ilvl w:val="4"/>
          <w:numId w:val="4"/>
        </w:numPr>
        <w:spacing w:line="276" w:lineRule="auto"/>
        <w:rPr>
          <w:rFonts w:ascii="Arial" w:hAnsi="Arial" w:cs="Arial"/>
          <w:sz w:val="16"/>
          <w:szCs w:val="16"/>
        </w:rPr>
      </w:pPr>
      <w:r w:rsidRPr="00CC4477">
        <w:rPr>
          <w:rFonts w:ascii="Arial" w:hAnsi="Arial" w:cs="Arial"/>
          <w:b/>
          <w:bCs/>
          <w:sz w:val="16"/>
          <w:szCs w:val="16"/>
        </w:rPr>
        <w:t>layouts</w:t>
      </w:r>
      <w:r w:rsidRPr="00CC4477">
        <w:rPr>
          <w:rFonts w:ascii="Arial" w:hAnsi="Arial" w:cs="Arial"/>
          <w:sz w:val="16"/>
          <w:szCs w:val="16"/>
        </w:rPr>
        <w:t>: chứa các file giao diện của phần layout – bố cục của 1 trang trên website. Bao gồm Header, SideBar , Content và Footer.</w:t>
      </w:r>
    </w:p>
    <w:p w14:paraId="5BF46601" w14:textId="02D06E12" w:rsidR="00762FB2" w:rsidRPr="00CC4477" w:rsidRDefault="00762FB2" w:rsidP="00FD7722">
      <w:pPr>
        <w:pStyle w:val="ListParagraph"/>
        <w:numPr>
          <w:ilvl w:val="4"/>
          <w:numId w:val="4"/>
        </w:numPr>
        <w:spacing w:line="276" w:lineRule="auto"/>
        <w:rPr>
          <w:rFonts w:ascii="Arial" w:hAnsi="Arial" w:cs="Arial"/>
          <w:sz w:val="16"/>
          <w:szCs w:val="16"/>
        </w:rPr>
      </w:pPr>
      <w:r w:rsidRPr="00CC4477">
        <w:rPr>
          <w:rFonts w:ascii="Arial" w:hAnsi="Arial" w:cs="Arial"/>
          <w:b/>
          <w:bCs/>
          <w:sz w:val="16"/>
          <w:szCs w:val="16"/>
        </w:rPr>
        <w:t>modules</w:t>
      </w:r>
      <w:r w:rsidRPr="00CC4477">
        <w:rPr>
          <w:rFonts w:ascii="Arial" w:hAnsi="Arial" w:cs="Arial"/>
          <w:sz w:val="16"/>
          <w:szCs w:val="16"/>
        </w:rPr>
        <w:t>: chứa các module tương ứng với các module của bên server. Mỗi một module của bên client sẽ bao gồm hai phần chính</w:t>
      </w:r>
      <w:r w:rsidR="00926CF1" w:rsidRPr="00CC4477">
        <w:rPr>
          <w:rFonts w:ascii="Arial" w:hAnsi="Arial" w:cs="Arial"/>
          <w:sz w:val="16"/>
          <w:szCs w:val="16"/>
        </w:rPr>
        <w:t>:</w:t>
      </w:r>
    </w:p>
    <w:p w14:paraId="053ED5A8" w14:textId="581BF791" w:rsidR="00926CF1" w:rsidRPr="00CC4477" w:rsidRDefault="00926CF1" w:rsidP="00FD7722">
      <w:pPr>
        <w:pStyle w:val="ListParagraph"/>
        <w:numPr>
          <w:ilvl w:val="5"/>
          <w:numId w:val="4"/>
        </w:numPr>
        <w:spacing w:line="276" w:lineRule="auto"/>
        <w:rPr>
          <w:rFonts w:ascii="Arial" w:hAnsi="Arial" w:cs="Arial"/>
          <w:sz w:val="16"/>
          <w:szCs w:val="16"/>
        </w:rPr>
      </w:pPr>
      <w:r w:rsidRPr="00CC4477">
        <w:rPr>
          <w:rFonts w:ascii="Arial" w:hAnsi="Arial" w:cs="Arial"/>
          <w:b/>
          <w:bCs/>
          <w:sz w:val="16"/>
          <w:szCs w:val="16"/>
        </w:rPr>
        <w:t>components</w:t>
      </w:r>
      <w:r w:rsidRPr="00CC4477">
        <w:rPr>
          <w:rFonts w:ascii="Arial" w:hAnsi="Arial" w:cs="Arial"/>
          <w:sz w:val="16"/>
          <w:szCs w:val="16"/>
        </w:rPr>
        <w:t xml:space="preserve"> – giao diện của module, chứa các file </w:t>
      </w:r>
      <w:r w:rsidRPr="00CC4477">
        <w:rPr>
          <w:rFonts w:ascii="Arial" w:hAnsi="Arial" w:cs="Arial"/>
          <w:i/>
          <w:iCs/>
          <w:sz w:val="16"/>
          <w:szCs w:val="16"/>
        </w:rPr>
        <w:t>.jsx</w:t>
      </w:r>
    </w:p>
    <w:p w14:paraId="0643566D" w14:textId="7B78D33F" w:rsidR="00926CF1" w:rsidRPr="00CC4477" w:rsidRDefault="00926CF1" w:rsidP="00FD7722">
      <w:pPr>
        <w:pStyle w:val="ListParagraph"/>
        <w:numPr>
          <w:ilvl w:val="5"/>
          <w:numId w:val="4"/>
        </w:numPr>
        <w:spacing w:line="276" w:lineRule="auto"/>
        <w:rPr>
          <w:rFonts w:ascii="Arial" w:hAnsi="Arial" w:cs="Arial"/>
          <w:sz w:val="16"/>
          <w:szCs w:val="16"/>
        </w:rPr>
      </w:pPr>
      <w:r w:rsidRPr="00CC4477">
        <w:rPr>
          <w:rFonts w:ascii="Arial" w:hAnsi="Arial" w:cs="Arial"/>
          <w:b/>
          <w:bCs/>
          <w:sz w:val="16"/>
          <w:szCs w:val="16"/>
        </w:rPr>
        <w:t>redux</w:t>
      </w:r>
      <w:r w:rsidRPr="00CC4477">
        <w:rPr>
          <w:rFonts w:ascii="Arial" w:hAnsi="Arial" w:cs="Arial"/>
          <w:sz w:val="16"/>
          <w:szCs w:val="16"/>
        </w:rPr>
        <w:t xml:space="preserve"> – xử lý dữ liệu nhận về từ server ,bao gồm 4 file:</w:t>
      </w:r>
    </w:p>
    <w:p w14:paraId="73BA9687" w14:textId="0AAF708F" w:rsidR="00926CF1" w:rsidRPr="00CC4477" w:rsidRDefault="00926CF1" w:rsidP="00FD7722">
      <w:pPr>
        <w:pStyle w:val="ListParagraph"/>
        <w:numPr>
          <w:ilvl w:val="6"/>
          <w:numId w:val="4"/>
        </w:numPr>
        <w:spacing w:line="276" w:lineRule="auto"/>
        <w:rPr>
          <w:rFonts w:ascii="Arial" w:hAnsi="Arial" w:cs="Arial"/>
          <w:sz w:val="16"/>
          <w:szCs w:val="16"/>
        </w:rPr>
      </w:pPr>
      <w:r w:rsidRPr="00CC4477">
        <w:rPr>
          <w:rFonts w:ascii="Arial" w:hAnsi="Arial" w:cs="Arial"/>
          <w:sz w:val="16"/>
          <w:szCs w:val="16"/>
        </w:rPr>
        <w:t>action.js – thực hiện lời gọi đến các hành động mà người dùng yêu cầu</w:t>
      </w:r>
    </w:p>
    <w:p w14:paraId="5FF74D08" w14:textId="01E7C294" w:rsidR="00926CF1" w:rsidRPr="00CC4477" w:rsidRDefault="00926CF1" w:rsidP="00FD7722">
      <w:pPr>
        <w:pStyle w:val="ListParagraph"/>
        <w:numPr>
          <w:ilvl w:val="6"/>
          <w:numId w:val="4"/>
        </w:numPr>
        <w:spacing w:line="276" w:lineRule="auto"/>
        <w:rPr>
          <w:rFonts w:ascii="Arial" w:hAnsi="Arial" w:cs="Arial"/>
          <w:sz w:val="16"/>
          <w:szCs w:val="16"/>
        </w:rPr>
      </w:pPr>
      <w:r w:rsidRPr="00CC4477">
        <w:rPr>
          <w:rFonts w:ascii="Arial" w:hAnsi="Arial" w:cs="Arial"/>
          <w:sz w:val="16"/>
          <w:szCs w:val="16"/>
        </w:rPr>
        <w:t>constants.js – định nghĩa tên cho các hành động</w:t>
      </w:r>
    </w:p>
    <w:p w14:paraId="594569F1" w14:textId="3748C1FC" w:rsidR="00926CF1" w:rsidRPr="00CC4477" w:rsidRDefault="00926CF1" w:rsidP="00FD7722">
      <w:pPr>
        <w:pStyle w:val="ListParagraph"/>
        <w:numPr>
          <w:ilvl w:val="6"/>
          <w:numId w:val="4"/>
        </w:numPr>
        <w:spacing w:line="276" w:lineRule="auto"/>
        <w:rPr>
          <w:rFonts w:ascii="Arial" w:hAnsi="Arial" w:cs="Arial"/>
          <w:sz w:val="16"/>
          <w:szCs w:val="16"/>
        </w:rPr>
      </w:pPr>
      <w:r w:rsidRPr="00CC4477">
        <w:rPr>
          <w:rFonts w:ascii="Arial" w:hAnsi="Arial" w:cs="Arial"/>
          <w:sz w:val="16"/>
          <w:szCs w:val="16"/>
        </w:rPr>
        <w:t>reducer.js – xử lý dữ liệu sau khi xử lý và cập nhật vào trong store</w:t>
      </w:r>
    </w:p>
    <w:p w14:paraId="352ABA28" w14:textId="6C3364D0" w:rsidR="00926CF1" w:rsidRPr="00CC4477" w:rsidRDefault="00926CF1" w:rsidP="00FD7722">
      <w:pPr>
        <w:pStyle w:val="ListParagraph"/>
        <w:numPr>
          <w:ilvl w:val="6"/>
          <w:numId w:val="4"/>
        </w:numPr>
        <w:spacing w:line="276" w:lineRule="auto"/>
        <w:rPr>
          <w:rFonts w:ascii="Arial" w:hAnsi="Arial" w:cs="Arial"/>
          <w:sz w:val="16"/>
          <w:szCs w:val="16"/>
        </w:rPr>
      </w:pPr>
      <w:r w:rsidRPr="00CC4477">
        <w:rPr>
          <w:rFonts w:ascii="Arial" w:hAnsi="Arial" w:cs="Arial"/>
          <w:sz w:val="16"/>
          <w:szCs w:val="16"/>
        </w:rPr>
        <w:t>service.js – xử lý dữ liệu tương ứng với hành động mà người dùng yêu cầu ( gọi API , gửi request, nhận dữ liệu trả về từ server và xử lý ).</w:t>
      </w:r>
    </w:p>
    <w:p w14:paraId="5AD88C1B" w14:textId="403341C6" w:rsidR="00762FB2" w:rsidRPr="00CC4477" w:rsidRDefault="00762FB2" w:rsidP="00FD7722">
      <w:pPr>
        <w:pStyle w:val="ListParagraph"/>
        <w:numPr>
          <w:ilvl w:val="4"/>
          <w:numId w:val="4"/>
        </w:numPr>
        <w:spacing w:line="276" w:lineRule="auto"/>
        <w:rPr>
          <w:rFonts w:ascii="Arial" w:hAnsi="Arial" w:cs="Arial"/>
          <w:sz w:val="16"/>
          <w:szCs w:val="16"/>
        </w:rPr>
      </w:pPr>
      <w:r w:rsidRPr="00CC4477">
        <w:rPr>
          <w:rFonts w:ascii="Arial" w:hAnsi="Arial" w:cs="Arial"/>
          <w:b/>
          <w:bCs/>
          <w:sz w:val="16"/>
          <w:szCs w:val="16"/>
        </w:rPr>
        <w:t>react</w:t>
      </w:r>
      <w:r w:rsidRPr="00CC4477">
        <w:rPr>
          <w:rFonts w:ascii="Arial" w:hAnsi="Arial" w:cs="Arial"/>
          <w:sz w:val="16"/>
          <w:szCs w:val="16"/>
        </w:rPr>
        <w:t>-</w:t>
      </w:r>
      <w:r w:rsidRPr="00CC4477">
        <w:rPr>
          <w:rFonts w:ascii="Arial" w:hAnsi="Arial" w:cs="Arial"/>
          <w:b/>
          <w:bCs/>
          <w:sz w:val="16"/>
          <w:szCs w:val="16"/>
        </w:rPr>
        <w:t>routes</w:t>
      </w:r>
      <w:r w:rsidRPr="00CC4477">
        <w:rPr>
          <w:rFonts w:ascii="Arial" w:hAnsi="Arial" w:cs="Arial"/>
          <w:sz w:val="16"/>
          <w:szCs w:val="16"/>
        </w:rPr>
        <w:t>: định nghĩa các route ứng với từng trang của website</w:t>
      </w:r>
    </w:p>
    <w:p w14:paraId="40EE3EC8" w14:textId="080E3119" w:rsidR="00762FB2" w:rsidRPr="00CC4477" w:rsidRDefault="00762FB2" w:rsidP="00FD7722">
      <w:pPr>
        <w:pStyle w:val="ListParagraph"/>
        <w:numPr>
          <w:ilvl w:val="4"/>
          <w:numId w:val="4"/>
        </w:numPr>
        <w:spacing w:line="276" w:lineRule="auto"/>
        <w:rPr>
          <w:rFonts w:ascii="Arial" w:hAnsi="Arial" w:cs="Arial"/>
          <w:sz w:val="16"/>
          <w:szCs w:val="16"/>
        </w:rPr>
      </w:pPr>
      <w:r w:rsidRPr="00CC4477">
        <w:rPr>
          <w:rFonts w:ascii="Arial" w:hAnsi="Arial" w:cs="Arial"/>
          <w:b/>
          <w:bCs/>
          <w:sz w:val="16"/>
          <w:szCs w:val="16"/>
        </w:rPr>
        <w:t>redux</w:t>
      </w:r>
      <w:r w:rsidRPr="00CC4477">
        <w:rPr>
          <w:rFonts w:ascii="Arial" w:hAnsi="Arial" w:cs="Arial"/>
          <w:sz w:val="16"/>
          <w:szCs w:val="16"/>
        </w:rPr>
        <w:t>: là nơi tập hợp state chung , kho store của redux.</w:t>
      </w:r>
    </w:p>
    <w:p w14:paraId="501BE39F" w14:textId="28257FAC" w:rsidR="00762FB2" w:rsidRDefault="00762FB2" w:rsidP="00FD7722">
      <w:pPr>
        <w:pStyle w:val="ListParagraph"/>
        <w:numPr>
          <w:ilvl w:val="4"/>
          <w:numId w:val="4"/>
        </w:numPr>
        <w:spacing w:line="276" w:lineRule="auto"/>
        <w:rPr>
          <w:rFonts w:ascii="Arial" w:hAnsi="Arial" w:cs="Arial"/>
          <w:sz w:val="16"/>
          <w:szCs w:val="16"/>
        </w:rPr>
      </w:pPr>
      <w:r w:rsidRPr="00CC4477">
        <w:rPr>
          <w:rFonts w:ascii="Arial" w:hAnsi="Arial" w:cs="Arial"/>
          <w:b/>
          <w:bCs/>
          <w:sz w:val="16"/>
          <w:szCs w:val="16"/>
        </w:rPr>
        <w:t>translation</w:t>
      </w:r>
      <w:r w:rsidRPr="00CC4477">
        <w:rPr>
          <w:rFonts w:ascii="Arial" w:hAnsi="Arial" w:cs="Arial"/>
          <w:sz w:val="16"/>
          <w:szCs w:val="16"/>
        </w:rPr>
        <w:t>.js : file đa ngôn ngữ - hiện tại đã có tiếng Việt và tiếng Anh</w:t>
      </w:r>
    </w:p>
    <w:p w14:paraId="419FA80D" w14:textId="24FEC7E7" w:rsidR="00B6712E" w:rsidRDefault="00B6712E" w:rsidP="00B6712E">
      <w:pPr>
        <w:pStyle w:val="ListParagraph"/>
        <w:spacing w:line="276" w:lineRule="auto"/>
        <w:ind w:left="3240"/>
        <w:rPr>
          <w:rFonts w:ascii="Arial" w:hAnsi="Arial" w:cs="Arial"/>
          <w:b/>
          <w:bCs/>
          <w:sz w:val="16"/>
          <w:szCs w:val="16"/>
        </w:rPr>
      </w:pPr>
    </w:p>
    <w:p w14:paraId="5D479FD7" w14:textId="77777777" w:rsidR="00B6712E" w:rsidRPr="00CC4477" w:rsidRDefault="00B6712E" w:rsidP="00B6712E">
      <w:pPr>
        <w:pStyle w:val="ListParagraph"/>
        <w:spacing w:line="276" w:lineRule="auto"/>
        <w:ind w:left="3240"/>
        <w:rPr>
          <w:rFonts w:ascii="Arial" w:hAnsi="Arial" w:cs="Arial"/>
          <w:sz w:val="16"/>
          <w:szCs w:val="16"/>
        </w:rPr>
      </w:pPr>
    </w:p>
    <w:p w14:paraId="255C2C0B" w14:textId="182D97CE" w:rsidR="00C07E09" w:rsidRPr="00B6712E" w:rsidRDefault="00B6712E" w:rsidP="00B6712E">
      <w:pPr>
        <w:pStyle w:val="ListParagraph"/>
        <w:numPr>
          <w:ilvl w:val="3"/>
          <w:numId w:val="7"/>
        </w:numPr>
        <w:spacing w:line="276" w:lineRule="auto"/>
        <w:rPr>
          <w:rFonts w:ascii="Arial" w:hAnsi="Arial" w:cs="Arial"/>
          <w:b/>
          <w:bCs/>
          <w:sz w:val="16"/>
          <w:szCs w:val="16"/>
        </w:rPr>
      </w:pPr>
      <w:r>
        <w:rPr>
          <w:rFonts w:ascii="Arial" w:hAnsi="Arial" w:cs="Arial"/>
          <w:b/>
          <w:bCs/>
          <w:sz w:val="16"/>
          <w:szCs w:val="16"/>
        </w:rPr>
        <w:t>Ví dụ cách tạo một module mới cho phần client</w:t>
      </w:r>
    </w:p>
    <w:p w14:paraId="06CA0F03" w14:textId="03F703FA" w:rsidR="0008441C" w:rsidRDefault="0008441C" w:rsidP="0008441C">
      <w:pPr>
        <w:pStyle w:val="ListParagraph"/>
        <w:spacing w:line="276" w:lineRule="auto"/>
        <w:ind w:left="1728"/>
        <w:rPr>
          <w:rFonts w:ascii="Arial" w:hAnsi="Arial" w:cs="Arial"/>
          <w:sz w:val="16"/>
          <w:szCs w:val="16"/>
        </w:rPr>
      </w:pPr>
      <w:r>
        <w:rPr>
          <w:rFonts w:ascii="Arial" w:hAnsi="Arial" w:cs="Arial"/>
          <w:sz w:val="16"/>
          <w:szCs w:val="16"/>
        </w:rPr>
        <w:t>Ở phần server chúng ta đã xây dựng một API cho chức năng liệt kê tất cả các user của một công ty. Vậy nên ở phần này chúng ta sẽ làm phần giao diện và gọi API cho c</w:t>
      </w:r>
      <w:bookmarkStart w:id="0" w:name="_GoBack"/>
      <w:bookmarkEnd w:id="0"/>
      <w:r>
        <w:rPr>
          <w:rFonts w:ascii="Arial" w:hAnsi="Arial" w:cs="Arial"/>
          <w:sz w:val="16"/>
          <w:szCs w:val="16"/>
        </w:rPr>
        <w:t>hức năng đó ở bên client.</w:t>
      </w:r>
    </w:p>
    <w:p w14:paraId="3660305D" w14:textId="6C325270" w:rsidR="0008441C" w:rsidRDefault="0008441C" w:rsidP="0008441C">
      <w:pPr>
        <w:pStyle w:val="ListParagraph"/>
        <w:spacing w:line="276" w:lineRule="auto"/>
        <w:ind w:left="1728"/>
        <w:rPr>
          <w:rFonts w:ascii="Arial" w:hAnsi="Arial" w:cs="Arial"/>
          <w:b/>
          <w:bCs/>
          <w:sz w:val="16"/>
          <w:szCs w:val="16"/>
        </w:rPr>
      </w:pPr>
      <w:r>
        <w:rPr>
          <w:rFonts w:ascii="Arial" w:hAnsi="Arial" w:cs="Arial"/>
          <w:sz w:val="16"/>
          <w:szCs w:val="16"/>
        </w:rPr>
        <w:lastRenderedPageBreak/>
        <w:t>Mã nguồn cho chức năng này nằm trong module QL user : src/</w:t>
      </w:r>
      <w:r w:rsidRPr="0008441C">
        <w:rPr>
          <w:rFonts w:ascii="Arial" w:hAnsi="Arial" w:cs="Arial"/>
          <w:b/>
          <w:bCs/>
          <w:sz w:val="16"/>
          <w:szCs w:val="16"/>
        </w:rPr>
        <w:t>super-admin-management/manage-user</w:t>
      </w:r>
    </w:p>
    <w:p w14:paraId="6191961C" w14:textId="780DBC0A" w:rsidR="0008441C" w:rsidRDefault="0008441C" w:rsidP="0008441C">
      <w:pPr>
        <w:pStyle w:val="ListParagraph"/>
        <w:spacing w:line="276" w:lineRule="auto"/>
        <w:ind w:left="1728"/>
        <w:rPr>
          <w:rFonts w:ascii="Arial" w:hAnsi="Arial" w:cs="Arial"/>
          <w:sz w:val="16"/>
          <w:szCs w:val="16"/>
        </w:rPr>
      </w:pPr>
      <w:r>
        <w:rPr>
          <w:rFonts w:ascii="Arial" w:hAnsi="Arial" w:cs="Arial"/>
          <w:sz w:val="16"/>
          <w:szCs w:val="16"/>
        </w:rPr>
        <w:t xml:space="preserve">Đầu tiên,vào thư mục </w:t>
      </w:r>
      <w:r>
        <w:rPr>
          <w:rFonts w:ascii="Arial" w:hAnsi="Arial" w:cs="Arial"/>
          <w:b/>
          <w:bCs/>
          <w:sz w:val="16"/>
          <w:szCs w:val="16"/>
        </w:rPr>
        <w:t xml:space="preserve">redux </w:t>
      </w:r>
      <w:r>
        <w:rPr>
          <w:rFonts w:ascii="Arial" w:hAnsi="Arial" w:cs="Arial"/>
          <w:sz w:val="16"/>
          <w:szCs w:val="16"/>
        </w:rPr>
        <w:t>của phần manage-user, trong file service.js ta sẽ viết chức năng lấy thông tin của tất cả người dùng trong một công ty:</w:t>
      </w:r>
    </w:p>
    <w:p w14:paraId="41F3B894" w14:textId="0A82F695" w:rsidR="0008441C" w:rsidRDefault="0008441C" w:rsidP="0008441C">
      <w:pPr>
        <w:pStyle w:val="ListParagraph"/>
        <w:spacing w:line="276" w:lineRule="auto"/>
        <w:ind w:left="1728"/>
        <w:rPr>
          <w:rFonts w:ascii="Arial" w:hAnsi="Arial" w:cs="Arial"/>
          <w:sz w:val="16"/>
          <w:szCs w:val="16"/>
        </w:rPr>
      </w:pPr>
      <w:r>
        <w:rPr>
          <w:rFonts w:ascii="Arial" w:hAnsi="Arial" w:cs="Arial"/>
          <w:noProof/>
          <w:sz w:val="16"/>
          <w:szCs w:val="16"/>
        </w:rPr>
        <w:drawing>
          <wp:inline distT="0" distB="0" distL="0" distR="0" wp14:anchorId="2D81B674" wp14:editId="6277018A">
            <wp:extent cx="5372100" cy="2646448"/>
            <wp:effectExtent l="0" t="0" r="0" b="1905"/>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oles.png"/>
                    <pic:cNvPicPr/>
                  </pic:nvPicPr>
                  <pic:blipFill>
                    <a:blip r:embed="rId21">
                      <a:extLst>
                        <a:ext uri="{28A0092B-C50C-407E-A947-70E740481C1C}">
                          <a14:useLocalDpi xmlns:a14="http://schemas.microsoft.com/office/drawing/2010/main" val="0"/>
                        </a:ext>
                      </a:extLst>
                    </a:blip>
                    <a:stretch>
                      <a:fillRect/>
                    </a:stretch>
                  </pic:blipFill>
                  <pic:spPr>
                    <a:xfrm>
                      <a:off x="0" y="0"/>
                      <a:ext cx="5416335" cy="2668239"/>
                    </a:xfrm>
                    <a:prstGeom prst="rect">
                      <a:avLst/>
                    </a:prstGeom>
                  </pic:spPr>
                </pic:pic>
              </a:graphicData>
            </a:graphic>
          </wp:inline>
        </w:drawing>
      </w:r>
    </w:p>
    <w:p w14:paraId="5D3A77BC" w14:textId="66D5DD8A" w:rsidR="0008441C" w:rsidRDefault="0008441C" w:rsidP="0008441C">
      <w:pPr>
        <w:pStyle w:val="ListParagraph"/>
        <w:spacing w:line="276" w:lineRule="auto"/>
        <w:ind w:left="1728"/>
        <w:rPr>
          <w:rFonts w:ascii="Arial" w:hAnsi="Arial" w:cs="Arial"/>
          <w:sz w:val="16"/>
          <w:szCs w:val="16"/>
        </w:rPr>
      </w:pPr>
      <w:r>
        <w:rPr>
          <w:rFonts w:ascii="Arial" w:hAnsi="Arial" w:cs="Arial"/>
          <w:sz w:val="16"/>
          <w:szCs w:val="16"/>
        </w:rPr>
        <w:t xml:space="preserve">Tương ứng với </w:t>
      </w:r>
      <w:r w:rsidRPr="00FD3E92">
        <w:rPr>
          <w:rFonts w:ascii="Arial" w:hAnsi="Arial" w:cs="Arial"/>
          <w:b/>
          <w:bCs/>
          <w:sz w:val="16"/>
          <w:szCs w:val="16"/>
        </w:rPr>
        <w:t>API</w:t>
      </w:r>
      <w:r>
        <w:rPr>
          <w:rFonts w:ascii="Arial" w:hAnsi="Arial" w:cs="Arial"/>
          <w:sz w:val="16"/>
          <w:szCs w:val="16"/>
        </w:rPr>
        <w:t xml:space="preserve"> ở bên server là </w:t>
      </w:r>
      <w:r w:rsidRPr="00FD3E92">
        <w:rPr>
          <w:rFonts w:ascii="Arial" w:hAnsi="Arial" w:cs="Arial"/>
          <w:i/>
          <w:iCs/>
          <w:color w:val="2E74B5" w:themeColor="accent5" w:themeShade="BF"/>
          <w:sz w:val="16"/>
          <w:szCs w:val="16"/>
        </w:rPr>
        <w:t>/user</w:t>
      </w:r>
      <w:r w:rsidRPr="00FD3E92">
        <w:rPr>
          <w:rFonts w:ascii="Arial" w:hAnsi="Arial" w:cs="Arial"/>
          <w:color w:val="2E74B5" w:themeColor="accent5" w:themeShade="BF"/>
          <w:sz w:val="16"/>
          <w:szCs w:val="16"/>
        </w:rPr>
        <w:t xml:space="preserve"> </w:t>
      </w:r>
      <w:r>
        <w:rPr>
          <w:rFonts w:ascii="Arial" w:hAnsi="Arial" w:cs="Arial"/>
          <w:sz w:val="16"/>
          <w:szCs w:val="16"/>
        </w:rPr>
        <w:t xml:space="preserve">với </w:t>
      </w:r>
      <w:r w:rsidR="00FD3E92">
        <w:rPr>
          <w:rFonts w:ascii="Arial" w:hAnsi="Arial" w:cs="Arial"/>
          <w:sz w:val="16"/>
          <w:szCs w:val="16"/>
        </w:rPr>
        <w:t xml:space="preserve">ta truyền vào </w:t>
      </w:r>
      <w:r w:rsidR="00FD3E92" w:rsidRPr="00FD3E92">
        <w:rPr>
          <w:rFonts w:ascii="Arial" w:hAnsi="Arial" w:cs="Arial"/>
          <w:b/>
          <w:bCs/>
          <w:sz w:val="16"/>
          <w:szCs w:val="16"/>
        </w:rPr>
        <w:t>option</w:t>
      </w:r>
      <w:r w:rsidR="00FD3E92">
        <w:rPr>
          <w:rFonts w:ascii="Arial" w:hAnsi="Arial" w:cs="Arial"/>
          <w:sz w:val="16"/>
          <w:szCs w:val="16"/>
        </w:rPr>
        <w:t xml:space="preserve"> có định dạng là :</w:t>
      </w:r>
    </w:p>
    <w:p w14:paraId="5A9366FF" w14:textId="77777777" w:rsidR="00FD3E92" w:rsidRDefault="00FD3E92" w:rsidP="0008441C">
      <w:pPr>
        <w:pStyle w:val="ListParagraph"/>
        <w:spacing w:line="276" w:lineRule="auto"/>
        <w:ind w:left="1728"/>
        <w:rPr>
          <w:rFonts w:ascii="Arial" w:hAnsi="Arial" w:cs="Arial"/>
          <w:sz w:val="16"/>
          <w:szCs w:val="16"/>
        </w:rPr>
      </w:pPr>
      <w:r>
        <w:rPr>
          <w:rFonts w:ascii="Arial" w:hAnsi="Arial" w:cs="Arial"/>
          <w:sz w:val="16"/>
          <w:szCs w:val="16"/>
        </w:rPr>
        <w:t>{</w:t>
      </w:r>
    </w:p>
    <w:p w14:paraId="04B0671F" w14:textId="2688BE9E" w:rsidR="00FD3E92" w:rsidRDefault="00FD3E92" w:rsidP="00FD3E92">
      <w:pPr>
        <w:pStyle w:val="ListParagraph"/>
        <w:spacing w:line="276" w:lineRule="auto"/>
        <w:ind w:left="1728"/>
        <w:rPr>
          <w:rFonts w:ascii="Arial" w:hAnsi="Arial" w:cs="Arial"/>
          <w:sz w:val="16"/>
          <w:szCs w:val="16"/>
        </w:rPr>
      </w:pPr>
      <w:r>
        <w:rPr>
          <w:rFonts w:ascii="Arial" w:hAnsi="Arial" w:cs="Arial"/>
          <w:sz w:val="16"/>
          <w:szCs w:val="16"/>
        </w:rPr>
        <w:tab/>
      </w:r>
      <w:r w:rsidRPr="00FD3E92">
        <w:rPr>
          <w:rFonts w:ascii="Arial" w:hAnsi="Arial" w:cs="Arial"/>
          <w:b/>
          <w:bCs/>
          <w:sz w:val="16"/>
          <w:szCs w:val="16"/>
        </w:rPr>
        <w:t>url</w:t>
      </w:r>
      <w:r>
        <w:rPr>
          <w:rFonts w:ascii="Arial" w:hAnsi="Arial" w:cs="Arial"/>
          <w:sz w:val="16"/>
          <w:szCs w:val="16"/>
        </w:rPr>
        <w:t xml:space="preserve"> – đường dẫn tương ứng với API,</w:t>
      </w:r>
    </w:p>
    <w:p w14:paraId="670581D9" w14:textId="24A406F8" w:rsidR="00FD3E92" w:rsidRDefault="00FD3E92" w:rsidP="00FD3E92">
      <w:pPr>
        <w:pStyle w:val="ListParagraph"/>
        <w:spacing w:line="276" w:lineRule="auto"/>
        <w:ind w:left="1728"/>
        <w:rPr>
          <w:rFonts w:ascii="Arial" w:hAnsi="Arial" w:cs="Arial"/>
          <w:sz w:val="16"/>
          <w:szCs w:val="16"/>
        </w:rPr>
      </w:pPr>
      <w:r>
        <w:rPr>
          <w:rFonts w:ascii="Arial" w:hAnsi="Arial" w:cs="Arial"/>
          <w:sz w:val="16"/>
          <w:szCs w:val="16"/>
        </w:rPr>
        <w:tab/>
      </w:r>
      <w:r w:rsidRPr="00FD3E92">
        <w:rPr>
          <w:rFonts w:ascii="Arial" w:hAnsi="Arial" w:cs="Arial"/>
          <w:b/>
          <w:bCs/>
          <w:sz w:val="16"/>
          <w:szCs w:val="16"/>
        </w:rPr>
        <w:t>method</w:t>
      </w:r>
      <w:r>
        <w:rPr>
          <w:rFonts w:ascii="Arial" w:hAnsi="Arial" w:cs="Arial"/>
          <w:sz w:val="16"/>
          <w:szCs w:val="16"/>
        </w:rPr>
        <w:t xml:space="preserve"> – phương thức gọi ( cụ thể trường hợp ở đây là GET ),</w:t>
      </w:r>
    </w:p>
    <w:p w14:paraId="3C40092B" w14:textId="6995CB80" w:rsidR="00FD3E92" w:rsidRDefault="00FD3E92" w:rsidP="00FD3E92">
      <w:pPr>
        <w:pStyle w:val="ListParagraph"/>
        <w:spacing w:line="276" w:lineRule="auto"/>
        <w:ind w:left="2160"/>
        <w:rPr>
          <w:rFonts w:ascii="Arial" w:hAnsi="Arial" w:cs="Arial"/>
          <w:sz w:val="16"/>
          <w:szCs w:val="16"/>
        </w:rPr>
      </w:pPr>
      <w:r w:rsidRPr="00FD3E92">
        <w:rPr>
          <w:rFonts w:ascii="Arial" w:hAnsi="Arial" w:cs="Arial"/>
          <w:b/>
          <w:bCs/>
          <w:sz w:val="16"/>
          <w:szCs w:val="16"/>
        </w:rPr>
        <w:t>headers</w:t>
      </w:r>
      <w:r>
        <w:rPr>
          <w:rFonts w:ascii="Arial" w:hAnsi="Arial" w:cs="Arial"/>
          <w:sz w:val="16"/>
          <w:szCs w:val="16"/>
        </w:rPr>
        <w:t xml:space="preserve"> – phần headers của http Request ta gửi kèm token xác thực người dùng – để middlware của bên server xác thực user nào vừa gửi yêu cầu.Trong token – nhận được sau khi login và lưu trong localStorage có chứa các thông tin về user đã được mã hóa,bao gồm như tên, email, roles,...và đi kèm là thông tin về công ty mà user đó đang làm việc – Id của công ty dùng để thực hiện lệnh truy vấn sẽ được lấy ra từ trong token này do client gửi lên.</w:t>
      </w:r>
    </w:p>
    <w:p w14:paraId="32ACCDC9" w14:textId="40CC7493" w:rsidR="00FD3E92" w:rsidRPr="00FD3E92" w:rsidRDefault="00FD3E92" w:rsidP="00FD3E92">
      <w:pPr>
        <w:pStyle w:val="ListParagraph"/>
        <w:spacing w:line="276" w:lineRule="auto"/>
        <w:ind w:left="2160"/>
        <w:rPr>
          <w:rFonts w:ascii="Arial" w:hAnsi="Arial" w:cs="Arial"/>
          <w:sz w:val="16"/>
          <w:szCs w:val="16"/>
        </w:rPr>
      </w:pPr>
      <w:r>
        <w:rPr>
          <w:rFonts w:ascii="Arial" w:hAnsi="Arial" w:cs="Arial"/>
          <w:b/>
          <w:bCs/>
          <w:sz w:val="16"/>
          <w:szCs w:val="16"/>
        </w:rPr>
        <w:t xml:space="preserve">data </w:t>
      </w:r>
      <w:r>
        <w:rPr>
          <w:rFonts w:ascii="Arial" w:hAnsi="Arial" w:cs="Arial"/>
          <w:sz w:val="16"/>
          <w:szCs w:val="16"/>
        </w:rPr>
        <w:t>– với những method của yêu cầu thêm, sửa dữ liệu như POST, PATCH thì đây là phần chứa dữ liệu mà client muốn gửi đến server để chỉnh sửa data trong DB. Ở đây GET không yêu cầu chỉnh sửa mà chỉ trích xuất dữ liệu nên phần này là không cần thiết.</w:t>
      </w:r>
    </w:p>
    <w:p w14:paraId="35A0EDD2" w14:textId="7EA11499" w:rsidR="00FD3E92" w:rsidRDefault="00FD3E92" w:rsidP="0008441C">
      <w:pPr>
        <w:pStyle w:val="ListParagraph"/>
        <w:spacing w:line="276" w:lineRule="auto"/>
        <w:ind w:left="1728"/>
        <w:rPr>
          <w:rFonts w:ascii="Arial" w:hAnsi="Arial" w:cs="Arial"/>
          <w:sz w:val="16"/>
          <w:szCs w:val="16"/>
        </w:rPr>
      </w:pPr>
      <w:r>
        <w:rPr>
          <w:rFonts w:ascii="Arial" w:hAnsi="Arial" w:cs="Arial"/>
          <w:sz w:val="16"/>
          <w:szCs w:val="16"/>
        </w:rPr>
        <w:t>}</w:t>
      </w:r>
    </w:p>
    <w:p w14:paraId="04A032B0" w14:textId="29A50BDE" w:rsidR="00FD3E92" w:rsidRDefault="00FD3E92" w:rsidP="0008441C">
      <w:pPr>
        <w:pStyle w:val="ListParagraph"/>
        <w:spacing w:line="276" w:lineRule="auto"/>
        <w:ind w:left="1728"/>
        <w:rPr>
          <w:rFonts w:ascii="Arial" w:hAnsi="Arial" w:cs="Arial"/>
          <w:sz w:val="16"/>
          <w:szCs w:val="16"/>
        </w:rPr>
      </w:pPr>
      <w:r>
        <w:rPr>
          <w:rFonts w:ascii="Arial" w:hAnsi="Arial" w:cs="Arial"/>
          <w:sz w:val="16"/>
          <w:szCs w:val="16"/>
        </w:rPr>
        <w:t xml:space="preserve">Có hai cách để client có thể thực hiện được lời gọi đến API của server là sử dụng </w:t>
      </w:r>
      <w:r w:rsidRPr="000671D4">
        <w:rPr>
          <w:rFonts w:ascii="Arial" w:hAnsi="Arial" w:cs="Arial"/>
          <w:b/>
          <w:bCs/>
          <w:color w:val="FF0000"/>
          <w:sz w:val="16"/>
          <w:szCs w:val="16"/>
        </w:rPr>
        <w:t>axios</w:t>
      </w:r>
      <w:r w:rsidRPr="000671D4">
        <w:rPr>
          <w:rFonts w:ascii="Arial" w:hAnsi="Arial" w:cs="Arial"/>
          <w:color w:val="FF0000"/>
          <w:sz w:val="16"/>
          <w:szCs w:val="16"/>
        </w:rPr>
        <w:t xml:space="preserve"> </w:t>
      </w:r>
      <w:r>
        <w:rPr>
          <w:rFonts w:ascii="Arial" w:hAnsi="Arial" w:cs="Arial"/>
          <w:sz w:val="16"/>
          <w:szCs w:val="16"/>
        </w:rPr>
        <w:t xml:space="preserve">hoặc </w:t>
      </w:r>
      <w:r w:rsidRPr="000671D4">
        <w:rPr>
          <w:rFonts w:ascii="Arial" w:hAnsi="Arial" w:cs="Arial"/>
          <w:b/>
          <w:bCs/>
          <w:color w:val="C45911" w:themeColor="accent2" w:themeShade="BF"/>
          <w:sz w:val="16"/>
          <w:szCs w:val="16"/>
        </w:rPr>
        <w:t>fetch</w:t>
      </w:r>
      <w:r w:rsidR="000671D4" w:rsidRPr="000671D4">
        <w:rPr>
          <w:rFonts w:ascii="Arial" w:hAnsi="Arial" w:cs="Arial"/>
          <w:color w:val="C45911" w:themeColor="accent2" w:themeShade="BF"/>
          <w:sz w:val="16"/>
          <w:szCs w:val="16"/>
        </w:rPr>
        <w:t xml:space="preserve"> </w:t>
      </w:r>
      <w:r w:rsidR="000671D4">
        <w:rPr>
          <w:rFonts w:ascii="Arial" w:hAnsi="Arial" w:cs="Arial"/>
          <w:sz w:val="16"/>
          <w:szCs w:val="16"/>
        </w:rPr>
        <w:t>đều được</w:t>
      </w:r>
      <w:r>
        <w:rPr>
          <w:rFonts w:ascii="Arial" w:hAnsi="Arial" w:cs="Arial"/>
          <w:sz w:val="16"/>
          <w:szCs w:val="16"/>
        </w:rPr>
        <w:t xml:space="preserve">. Ở đây chúng ta sử dụng </w:t>
      </w:r>
      <w:r w:rsidRPr="000671D4">
        <w:rPr>
          <w:rFonts w:ascii="Arial" w:hAnsi="Arial" w:cs="Arial"/>
          <w:b/>
          <w:bCs/>
          <w:color w:val="FF0000"/>
          <w:sz w:val="16"/>
          <w:szCs w:val="16"/>
        </w:rPr>
        <w:t>axios</w:t>
      </w:r>
      <w:r>
        <w:rPr>
          <w:rFonts w:ascii="Arial" w:hAnsi="Arial" w:cs="Arial"/>
          <w:sz w:val="16"/>
          <w:szCs w:val="16"/>
        </w:rPr>
        <w:t>.</w:t>
      </w:r>
    </w:p>
    <w:p w14:paraId="3BC51F36" w14:textId="66770978" w:rsidR="000671D4" w:rsidRDefault="000671D4" w:rsidP="0008441C">
      <w:pPr>
        <w:pStyle w:val="ListParagraph"/>
        <w:spacing w:line="276" w:lineRule="auto"/>
        <w:ind w:left="1728"/>
        <w:rPr>
          <w:rFonts w:ascii="Arial" w:hAnsi="Arial" w:cs="Arial"/>
          <w:sz w:val="16"/>
          <w:szCs w:val="16"/>
        </w:rPr>
      </w:pPr>
      <w:r>
        <w:rPr>
          <w:rFonts w:ascii="Arial" w:hAnsi="Arial" w:cs="Arial"/>
          <w:sz w:val="16"/>
          <w:szCs w:val="16"/>
        </w:rPr>
        <w:t xml:space="preserve">Sau khi viết xong service ta chuyển đến file constants.js để định nghĩa hành động cho yêu cầu lấy tất cả user trong công ty. </w:t>
      </w:r>
    </w:p>
    <w:p w14:paraId="7FB33C39" w14:textId="31DEE7FA" w:rsidR="000671D4" w:rsidRDefault="000671D4" w:rsidP="0008441C">
      <w:pPr>
        <w:pStyle w:val="ListParagraph"/>
        <w:spacing w:line="276" w:lineRule="auto"/>
        <w:ind w:left="1728"/>
        <w:rPr>
          <w:rFonts w:ascii="Arial" w:hAnsi="Arial" w:cs="Arial"/>
          <w:sz w:val="16"/>
          <w:szCs w:val="16"/>
        </w:rPr>
      </w:pPr>
      <w:r>
        <w:rPr>
          <w:rFonts w:ascii="Arial" w:hAnsi="Arial" w:cs="Arial"/>
          <w:noProof/>
          <w:sz w:val="16"/>
          <w:szCs w:val="16"/>
        </w:rPr>
        <w:drawing>
          <wp:inline distT="0" distB="0" distL="0" distR="0" wp14:anchorId="0E44A317" wp14:editId="3C4EB0BC">
            <wp:extent cx="5377868" cy="2584939"/>
            <wp:effectExtent l="0" t="0" r="0" b="6350"/>
            <wp:docPr id="14"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le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90372" cy="2590949"/>
                    </a:xfrm>
                    <a:prstGeom prst="rect">
                      <a:avLst/>
                    </a:prstGeom>
                  </pic:spPr>
                </pic:pic>
              </a:graphicData>
            </a:graphic>
          </wp:inline>
        </w:drawing>
      </w:r>
    </w:p>
    <w:p w14:paraId="4F7626D4" w14:textId="6923BFBB" w:rsidR="000671D4" w:rsidRDefault="000671D4" w:rsidP="0008441C">
      <w:pPr>
        <w:pStyle w:val="ListParagraph"/>
        <w:spacing w:line="276" w:lineRule="auto"/>
        <w:ind w:left="1728"/>
        <w:rPr>
          <w:rFonts w:ascii="Arial" w:hAnsi="Arial" w:cs="Arial"/>
          <w:sz w:val="16"/>
          <w:szCs w:val="16"/>
        </w:rPr>
      </w:pPr>
      <w:r>
        <w:rPr>
          <w:rFonts w:ascii="Arial" w:hAnsi="Arial" w:cs="Arial"/>
          <w:sz w:val="16"/>
          <w:szCs w:val="16"/>
        </w:rPr>
        <w:t>Tiếp đến ta chuyển qua file action.js để viết lời gọi cho hành động này:</w:t>
      </w:r>
    </w:p>
    <w:p w14:paraId="1B7F5BCD" w14:textId="120DBA6B" w:rsidR="000671D4" w:rsidRDefault="000671D4" w:rsidP="0008441C">
      <w:pPr>
        <w:pStyle w:val="ListParagraph"/>
        <w:spacing w:line="276" w:lineRule="auto"/>
        <w:ind w:left="1728"/>
        <w:rPr>
          <w:rFonts w:ascii="Arial" w:hAnsi="Arial" w:cs="Arial"/>
          <w:sz w:val="16"/>
          <w:szCs w:val="16"/>
        </w:rPr>
      </w:pPr>
      <w:r>
        <w:rPr>
          <w:rFonts w:ascii="Arial" w:hAnsi="Arial" w:cs="Arial"/>
          <w:noProof/>
          <w:sz w:val="16"/>
          <w:szCs w:val="16"/>
        </w:rPr>
        <w:lastRenderedPageBreak/>
        <w:drawing>
          <wp:inline distT="0" distB="0" distL="0" distR="0" wp14:anchorId="73988989" wp14:editId="1AC1A619">
            <wp:extent cx="5354515" cy="2615475"/>
            <wp:effectExtent l="0" t="0" r="0"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ole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64725" cy="2620462"/>
                    </a:xfrm>
                    <a:prstGeom prst="rect">
                      <a:avLst/>
                    </a:prstGeom>
                  </pic:spPr>
                </pic:pic>
              </a:graphicData>
            </a:graphic>
          </wp:inline>
        </w:drawing>
      </w:r>
    </w:p>
    <w:p w14:paraId="33B54A3A" w14:textId="1E5EB438" w:rsidR="000671D4" w:rsidRDefault="000671D4" w:rsidP="0008441C">
      <w:pPr>
        <w:pStyle w:val="ListParagraph"/>
        <w:spacing w:line="276" w:lineRule="auto"/>
        <w:ind w:left="1728"/>
        <w:rPr>
          <w:rFonts w:ascii="Arial" w:hAnsi="Arial" w:cs="Arial"/>
          <w:sz w:val="16"/>
          <w:szCs w:val="16"/>
        </w:rPr>
      </w:pPr>
      <w:r>
        <w:rPr>
          <w:rFonts w:ascii="Arial" w:hAnsi="Arial" w:cs="Arial"/>
          <w:sz w:val="16"/>
          <w:szCs w:val="16"/>
        </w:rPr>
        <w:t>Tiếp theo,chúng ta chuyển qua file reducer.js và viết mã nguồn xử lý tương ứng với hành động được yêu cầu trong fle action.js</w:t>
      </w:r>
    </w:p>
    <w:p w14:paraId="3234797F" w14:textId="00893140" w:rsidR="000671D4" w:rsidRDefault="000671D4" w:rsidP="0008441C">
      <w:pPr>
        <w:pStyle w:val="ListParagraph"/>
        <w:spacing w:line="276" w:lineRule="auto"/>
        <w:ind w:left="1728"/>
        <w:rPr>
          <w:rFonts w:ascii="Arial" w:hAnsi="Arial" w:cs="Arial"/>
          <w:sz w:val="16"/>
          <w:szCs w:val="16"/>
        </w:rPr>
      </w:pPr>
      <w:r>
        <w:rPr>
          <w:rFonts w:ascii="Arial" w:hAnsi="Arial" w:cs="Arial"/>
          <w:noProof/>
          <w:sz w:val="16"/>
          <w:szCs w:val="16"/>
        </w:rPr>
        <w:drawing>
          <wp:inline distT="0" distB="0" distL="0" distR="0" wp14:anchorId="51C8006A" wp14:editId="0A010372">
            <wp:extent cx="5339785" cy="3042138"/>
            <wp:effectExtent l="0" t="0" r="0" b="6350"/>
            <wp:docPr id="22" name="Picture 2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oles.png"/>
                    <pic:cNvPicPr/>
                  </pic:nvPicPr>
                  <pic:blipFill>
                    <a:blip r:embed="rId24">
                      <a:extLst>
                        <a:ext uri="{28A0092B-C50C-407E-A947-70E740481C1C}">
                          <a14:useLocalDpi xmlns:a14="http://schemas.microsoft.com/office/drawing/2010/main" val="0"/>
                        </a:ext>
                      </a:extLst>
                    </a:blip>
                    <a:stretch>
                      <a:fillRect/>
                    </a:stretch>
                  </pic:blipFill>
                  <pic:spPr>
                    <a:xfrm>
                      <a:off x="0" y="0"/>
                      <a:ext cx="5372077" cy="3060535"/>
                    </a:xfrm>
                    <a:prstGeom prst="rect">
                      <a:avLst/>
                    </a:prstGeom>
                  </pic:spPr>
                </pic:pic>
              </a:graphicData>
            </a:graphic>
          </wp:inline>
        </w:drawing>
      </w:r>
    </w:p>
    <w:p w14:paraId="2A33242A" w14:textId="4C8865D0" w:rsidR="006247E9" w:rsidRDefault="006247E9" w:rsidP="0008441C">
      <w:pPr>
        <w:pStyle w:val="ListParagraph"/>
        <w:spacing w:line="276" w:lineRule="auto"/>
        <w:ind w:left="1728"/>
        <w:rPr>
          <w:rFonts w:ascii="Arial" w:hAnsi="Arial" w:cs="Arial"/>
          <w:b/>
          <w:bCs/>
          <w:sz w:val="16"/>
          <w:szCs w:val="16"/>
        </w:rPr>
      </w:pPr>
      <w:r>
        <w:rPr>
          <w:rFonts w:ascii="Arial" w:hAnsi="Arial" w:cs="Arial"/>
          <w:sz w:val="16"/>
          <w:szCs w:val="16"/>
        </w:rPr>
        <w:t xml:space="preserve">Sau khi viết xong reducer, ta vào thư mục </w:t>
      </w:r>
      <w:r w:rsidRPr="006247E9">
        <w:rPr>
          <w:rFonts w:ascii="Arial" w:hAnsi="Arial" w:cs="Arial"/>
          <w:b/>
          <w:bCs/>
          <w:sz w:val="16"/>
          <w:szCs w:val="16"/>
        </w:rPr>
        <w:t>src/redux</w:t>
      </w:r>
      <w:r>
        <w:rPr>
          <w:rFonts w:ascii="Arial" w:hAnsi="Arial" w:cs="Arial"/>
          <w:b/>
          <w:bCs/>
          <w:sz w:val="16"/>
          <w:szCs w:val="16"/>
        </w:rPr>
        <w:t xml:space="preserve"> </w:t>
      </w:r>
      <w:r>
        <w:rPr>
          <w:rFonts w:ascii="Arial" w:hAnsi="Arial" w:cs="Arial"/>
          <w:sz w:val="16"/>
          <w:szCs w:val="16"/>
        </w:rPr>
        <w:t xml:space="preserve">để import state của user – lưu trữ data nhận được từ server vào trong store trong file </w:t>
      </w:r>
      <w:r w:rsidRPr="006247E9">
        <w:rPr>
          <w:rFonts w:ascii="Arial" w:hAnsi="Arial" w:cs="Arial"/>
          <w:b/>
          <w:bCs/>
          <w:sz w:val="16"/>
          <w:szCs w:val="16"/>
        </w:rPr>
        <w:t>combine-reducers.js</w:t>
      </w:r>
    </w:p>
    <w:p w14:paraId="27B6CC35" w14:textId="3949C189" w:rsidR="006247E9" w:rsidRDefault="006247E9" w:rsidP="0008441C">
      <w:pPr>
        <w:pStyle w:val="ListParagraph"/>
        <w:spacing w:line="276" w:lineRule="auto"/>
        <w:ind w:left="1728"/>
        <w:rPr>
          <w:rFonts w:ascii="Arial" w:hAnsi="Arial" w:cs="Arial"/>
          <w:sz w:val="16"/>
          <w:szCs w:val="16"/>
        </w:rPr>
      </w:pPr>
      <w:r>
        <w:rPr>
          <w:rFonts w:ascii="Arial" w:hAnsi="Arial" w:cs="Arial"/>
          <w:noProof/>
          <w:sz w:val="16"/>
          <w:szCs w:val="16"/>
        </w:rPr>
        <w:lastRenderedPageBreak/>
        <w:drawing>
          <wp:inline distT="0" distB="0" distL="0" distR="0" wp14:anchorId="45E36E9E" wp14:editId="286F64FF">
            <wp:extent cx="5336930" cy="3200447"/>
            <wp:effectExtent l="0" t="0" r="0" b="0"/>
            <wp:docPr id="23" name="Picture 2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oles.png"/>
                    <pic:cNvPicPr/>
                  </pic:nvPicPr>
                  <pic:blipFill>
                    <a:blip r:embed="rId25">
                      <a:extLst>
                        <a:ext uri="{28A0092B-C50C-407E-A947-70E740481C1C}">
                          <a14:useLocalDpi xmlns:a14="http://schemas.microsoft.com/office/drawing/2010/main" val="0"/>
                        </a:ext>
                      </a:extLst>
                    </a:blip>
                    <a:stretch>
                      <a:fillRect/>
                    </a:stretch>
                  </pic:blipFill>
                  <pic:spPr>
                    <a:xfrm>
                      <a:off x="0" y="0"/>
                      <a:ext cx="5352957" cy="3210058"/>
                    </a:xfrm>
                    <a:prstGeom prst="rect">
                      <a:avLst/>
                    </a:prstGeom>
                  </pic:spPr>
                </pic:pic>
              </a:graphicData>
            </a:graphic>
          </wp:inline>
        </w:drawing>
      </w:r>
    </w:p>
    <w:p w14:paraId="5D9289FF" w14:textId="4FD0FA0E" w:rsidR="00B6712E" w:rsidRDefault="00B6712E" w:rsidP="0008441C">
      <w:pPr>
        <w:pStyle w:val="ListParagraph"/>
        <w:spacing w:line="276" w:lineRule="auto"/>
        <w:ind w:left="1728"/>
        <w:rPr>
          <w:rFonts w:ascii="Arial" w:hAnsi="Arial" w:cs="Arial"/>
          <w:sz w:val="16"/>
          <w:szCs w:val="16"/>
        </w:rPr>
      </w:pPr>
      <w:r>
        <w:rPr>
          <w:rFonts w:ascii="Arial" w:hAnsi="Arial" w:cs="Arial"/>
          <w:sz w:val="16"/>
          <w:szCs w:val="16"/>
        </w:rPr>
        <w:t xml:space="preserve">Cuối cùng chúng chỉ việc code giao diện cho và lấy dữ liệu từ user và hiện thị. </w:t>
      </w:r>
    </w:p>
    <w:p w14:paraId="1F15BDA9" w14:textId="2019B651" w:rsidR="00B6712E" w:rsidRDefault="00B6712E" w:rsidP="0008441C">
      <w:pPr>
        <w:pStyle w:val="ListParagraph"/>
        <w:spacing w:line="276" w:lineRule="auto"/>
        <w:ind w:left="1728"/>
        <w:rPr>
          <w:rFonts w:ascii="Arial" w:hAnsi="Arial" w:cs="Arial"/>
          <w:sz w:val="16"/>
          <w:szCs w:val="16"/>
        </w:rPr>
      </w:pPr>
    </w:p>
    <w:p w14:paraId="15740491" w14:textId="77777777" w:rsidR="00B6712E" w:rsidRPr="006247E9" w:rsidRDefault="00B6712E" w:rsidP="0008441C">
      <w:pPr>
        <w:pStyle w:val="ListParagraph"/>
        <w:spacing w:line="276" w:lineRule="auto"/>
        <w:ind w:left="1728"/>
        <w:rPr>
          <w:rFonts w:ascii="Arial" w:hAnsi="Arial" w:cs="Arial"/>
          <w:sz w:val="16"/>
          <w:szCs w:val="16"/>
        </w:rPr>
      </w:pPr>
    </w:p>
    <w:p w14:paraId="4F98EACC" w14:textId="77777777" w:rsidR="00183275" w:rsidRPr="00CC4477" w:rsidRDefault="00183275" w:rsidP="00183275">
      <w:pPr>
        <w:pStyle w:val="ListParagraph"/>
        <w:spacing w:line="276" w:lineRule="auto"/>
        <w:ind w:left="1728"/>
        <w:rPr>
          <w:rFonts w:ascii="Arial" w:hAnsi="Arial" w:cs="Arial"/>
          <w:b/>
          <w:bCs/>
          <w:sz w:val="16"/>
          <w:szCs w:val="16"/>
        </w:rPr>
      </w:pPr>
    </w:p>
    <w:p w14:paraId="62AA86EE" w14:textId="30283889" w:rsidR="00A56B13" w:rsidRPr="00CC4477" w:rsidRDefault="00A56B13" w:rsidP="00C1164A">
      <w:pPr>
        <w:pStyle w:val="ListParagraph"/>
        <w:numPr>
          <w:ilvl w:val="0"/>
          <w:numId w:val="7"/>
        </w:numPr>
        <w:spacing w:line="276" w:lineRule="auto"/>
        <w:rPr>
          <w:rFonts w:ascii="Arial" w:hAnsi="Arial" w:cs="Arial"/>
          <w:b/>
          <w:bCs/>
          <w:sz w:val="16"/>
          <w:szCs w:val="16"/>
        </w:rPr>
      </w:pPr>
      <w:r w:rsidRPr="00CC4477">
        <w:rPr>
          <w:rFonts w:ascii="Arial" w:hAnsi="Arial" w:cs="Arial"/>
          <w:b/>
          <w:bCs/>
          <w:sz w:val="16"/>
          <w:szCs w:val="16"/>
        </w:rPr>
        <w:t xml:space="preserve">Tài liệu tham khảo </w:t>
      </w:r>
    </w:p>
    <w:p w14:paraId="120DA1DC" w14:textId="67C4B2C3" w:rsidR="00013EBC" w:rsidRPr="00CC4477" w:rsidRDefault="000A1BD8" w:rsidP="00013EBC">
      <w:pPr>
        <w:pStyle w:val="ListParagraph"/>
        <w:spacing w:line="276" w:lineRule="auto"/>
        <w:ind w:left="360"/>
        <w:rPr>
          <w:rFonts w:ascii="Arial" w:hAnsi="Arial" w:cs="Arial"/>
          <w:sz w:val="16"/>
          <w:szCs w:val="16"/>
        </w:rPr>
      </w:pPr>
      <w:hyperlink r:id="rId26" w:history="1">
        <w:r w:rsidR="00013EBC" w:rsidRPr="00CC4477">
          <w:rPr>
            <w:rStyle w:val="Hyperlink"/>
            <w:rFonts w:ascii="Arial" w:hAnsi="Arial" w:cs="Arial"/>
            <w:sz w:val="16"/>
            <w:szCs w:val="16"/>
          </w:rPr>
          <w:t>https://www.tutorialspoint.com/nodejs/index.htm</w:t>
        </w:r>
      </w:hyperlink>
    </w:p>
    <w:p w14:paraId="000AD988" w14:textId="4CD76350" w:rsidR="00013EBC" w:rsidRPr="00CC4477" w:rsidRDefault="000A1BD8" w:rsidP="00013EBC">
      <w:pPr>
        <w:pStyle w:val="ListParagraph"/>
        <w:spacing w:line="276" w:lineRule="auto"/>
        <w:ind w:left="360"/>
        <w:rPr>
          <w:rFonts w:ascii="Arial" w:hAnsi="Arial" w:cs="Arial"/>
          <w:sz w:val="16"/>
          <w:szCs w:val="16"/>
        </w:rPr>
      </w:pPr>
      <w:hyperlink r:id="rId27" w:history="1">
        <w:r w:rsidR="00013EBC" w:rsidRPr="00CC4477">
          <w:rPr>
            <w:rStyle w:val="Hyperlink"/>
            <w:rFonts w:ascii="Arial" w:hAnsi="Arial" w:cs="Arial"/>
            <w:sz w:val="16"/>
            <w:szCs w:val="16"/>
          </w:rPr>
          <w:t>https://reactjs.org/tutorial/tutorial.html</w:t>
        </w:r>
      </w:hyperlink>
    </w:p>
    <w:p w14:paraId="7E09E0A1" w14:textId="076ACEFE" w:rsidR="00013EBC" w:rsidRPr="00CC4477" w:rsidRDefault="000A1BD8" w:rsidP="00013EBC">
      <w:pPr>
        <w:pStyle w:val="ListParagraph"/>
        <w:spacing w:line="276" w:lineRule="auto"/>
        <w:ind w:left="360"/>
        <w:rPr>
          <w:rFonts w:ascii="Arial" w:hAnsi="Arial" w:cs="Arial"/>
          <w:sz w:val="16"/>
          <w:szCs w:val="16"/>
        </w:rPr>
      </w:pPr>
      <w:hyperlink r:id="rId28" w:history="1">
        <w:r w:rsidR="00013EBC" w:rsidRPr="00CC4477">
          <w:rPr>
            <w:rStyle w:val="Hyperlink"/>
            <w:rFonts w:ascii="Arial" w:hAnsi="Arial" w:cs="Arial"/>
            <w:sz w:val="16"/>
            <w:szCs w:val="16"/>
          </w:rPr>
          <w:t>https://redux.js.org/basics/basic-tutorial/</w:t>
        </w:r>
      </w:hyperlink>
    </w:p>
    <w:p w14:paraId="27939DF2" w14:textId="30EBDDED" w:rsidR="00013EBC" w:rsidRPr="00CC4477" w:rsidRDefault="000A1BD8" w:rsidP="00013EBC">
      <w:pPr>
        <w:pStyle w:val="ListParagraph"/>
        <w:spacing w:line="276" w:lineRule="auto"/>
        <w:ind w:left="360"/>
        <w:rPr>
          <w:rFonts w:ascii="Arial" w:hAnsi="Arial" w:cs="Arial"/>
          <w:b/>
          <w:bCs/>
          <w:sz w:val="16"/>
          <w:szCs w:val="16"/>
        </w:rPr>
      </w:pPr>
      <w:hyperlink r:id="rId29" w:history="1">
        <w:r w:rsidR="00013EBC" w:rsidRPr="00CC4477">
          <w:rPr>
            <w:rStyle w:val="Hyperlink"/>
            <w:rFonts w:ascii="Arial" w:hAnsi="Arial" w:cs="Arial"/>
            <w:sz w:val="16"/>
            <w:szCs w:val="16"/>
          </w:rPr>
          <w:t>https://www.tutorialspoint.com/mongodb/index.htm</w:t>
        </w:r>
      </w:hyperlink>
    </w:p>
    <w:p w14:paraId="2A1C94DB" w14:textId="77777777" w:rsidR="00A56B13" w:rsidRPr="00CC4477" w:rsidRDefault="00A56B13" w:rsidP="00A56B13">
      <w:pPr>
        <w:pStyle w:val="ListParagraph"/>
        <w:spacing w:line="276" w:lineRule="auto"/>
        <w:ind w:left="360"/>
        <w:rPr>
          <w:rFonts w:ascii="Arial" w:hAnsi="Arial" w:cs="Arial"/>
          <w:b/>
          <w:bCs/>
          <w:sz w:val="16"/>
          <w:szCs w:val="16"/>
        </w:rPr>
      </w:pPr>
    </w:p>
    <w:sectPr w:rsidR="00A56B13" w:rsidRPr="00CC44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D034D" w14:textId="77777777" w:rsidR="00875116" w:rsidRDefault="00875116" w:rsidP="00B948C4">
      <w:pPr>
        <w:spacing w:after="0" w:line="240" w:lineRule="auto"/>
      </w:pPr>
      <w:r>
        <w:separator/>
      </w:r>
    </w:p>
  </w:endnote>
  <w:endnote w:type="continuationSeparator" w:id="0">
    <w:p w14:paraId="685B1879" w14:textId="77777777" w:rsidR="00875116" w:rsidRDefault="00875116" w:rsidP="00B94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43F27" w14:textId="77777777" w:rsidR="00875116" w:rsidRDefault="00875116" w:rsidP="00B948C4">
      <w:pPr>
        <w:spacing w:after="0" w:line="240" w:lineRule="auto"/>
      </w:pPr>
      <w:r>
        <w:separator/>
      </w:r>
    </w:p>
  </w:footnote>
  <w:footnote w:type="continuationSeparator" w:id="0">
    <w:p w14:paraId="318767F0" w14:textId="77777777" w:rsidR="00875116" w:rsidRDefault="00875116" w:rsidP="00B94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71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E3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9B15FC"/>
    <w:multiLevelType w:val="hybridMultilevel"/>
    <w:tmpl w:val="2F36AFF2"/>
    <w:lvl w:ilvl="0" w:tplc="B57258B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C41D4D"/>
    <w:multiLevelType w:val="hybridMultilevel"/>
    <w:tmpl w:val="ECB2FF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596DB8"/>
    <w:multiLevelType w:val="hybridMultilevel"/>
    <w:tmpl w:val="CF8A85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2F05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044F3A"/>
    <w:multiLevelType w:val="hybridMultilevel"/>
    <w:tmpl w:val="B2CCE020"/>
    <w:lvl w:ilvl="0" w:tplc="17FC8D28">
      <w:numFmt w:val="bullet"/>
      <w:lvlText w:val="-"/>
      <w:lvlJc w:val="left"/>
      <w:pPr>
        <w:ind w:left="1152" w:hanging="360"/>
      </w:pPr>
      <w:rPr>
        <w:rFonts w:ascii="Calibri" w:eastAsiaTheme="minorEastAsia"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341A1001"/>
    <w:multiLevelType w:val="hybridMultilevel"/>
    <w:tmpl w:val="7812AB8E"/>
    <w:lvl w:ilvl="0" w:tplc="51708EBA">
      <w:numFmt w:val="bullet"/>
      <w:lvlText w:val="-"/>
      <w:lvlJc w:val="left"/>
      <w:pPr>
        <w:ind w:left="252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782308"/>
    <w:multiLevelType w:val="hybridMultilevel"/>
    <w:tmpl w:val="06148434"/>
    <w:lvl w:ilvl="0" w:tplc="51708EBA">
      <w:numFmt w:val="bullet"/>
      <w:lvlText w:val="-"/>
      <w:lvlJc w:val="left"/>
      <w:pPr>
        <w:ind w:left="1152" w:hanging="360"/>
      </w:pPr>
      <w:rPr>
        <w:rFonts w:ascii="Calibri" w:eastAsiaTheme="minorEastAsia" w:hAnsi="Calibri" w:cs="Calibri"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442B5BFD"/>
    <w:multiLevelType w:val="hybridMultilevel"/>
    <w:tmpl w:val="98602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F4448"/>
    <w:multiLevelType w:val="hybridMultilevel"/>
    <w:tmpl w:val="8230FE6C"/>
    <w:lvl w:ilvl="0" w:tplc="51708EBA">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2C0DFB"/>
    <w:multiLevelType w:val="multilevel"/>
    <w:tmpl w:val="000E96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21C4E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7CB54F7"/>
    <w:multiLevelType w:val="hybridMultilevel"/>
    <w:tmpl w:val="BBDC9EC6"/>
    <w:lvl w:ilvl="0" w:tplc="51708EBA">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7CEA8A30">
      <w:numFmt w:val="bullet"/>
      <w:lvlText w:val=""/>
      <w:lvlJc w:val="left"/>
      <w:pPr>
        <w:ind w:left="4680" w:hanging="360"/>
      </w:pPr>
      <w:rPr>
        <w:rFonts w:ascii="Wingdings" w:eastAsiaTheme="minorEastAsia" w:hAnsi="Wingdings" w:cstheme="minorBidi"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B730B90"/>
    <w:multiLevelType w:val="hybridMultilevel"/>
    <w:tmpl w:val="A26EF02C"/>
    <w:lvl w:ilvl="0" w:tplc="51708EBA">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76975286"/>
    <w:multiLevelType w:val="hybridMultilevel"/>
    <w:tmpl w:val="297855C2"/>
    <w:lvl w:ilvl="0" w:tplc="51708EBA">
      <w:numFmt w:val="bullet"/>
      <w:lvlText w:val="-"/>
      <w:lvlJc w:val="left"/>
      <w:pPr>
        <w:ind w:left="252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91870EE"/>
    <w:multiLevelType w:val="hybridMultilevel"/>
    <w:tmpl w:val="4FC0CE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8"/>
  </w:num>
  <w:num w:numId="3">
    <w:abstractNumId w:val="3"/>
  </w:num>
  <w:num w:numId="4">
    <w:abstractNumId w:val="13"/>
  </w:num>
  <w:num w:numId="5">
    <w:abstractNumId w:val="0"/>
  </w:num>
  <w:num w:numId="6">
    <w:abstractNumId w:val="5"/>
  </w:num>
  <w:num w:numId="7">
    <w:abstractNumId w:val="12"/>
  </w:num>
  <w:num w:numId="8">
    <w:abstractNumId w:val="1"/>
  </w:num>
  <w:num w:numId="9">
    <w:abstractNumId w:val="6"/>
  </w:num>
  <w:num w:numId="10">
    <w:abstractNumId w:val="10"/>
  </w:num>
  <w:num w:numId="11">
    <w:abstractNumId w:val="7"/>
  </w:num>
  <w:num w:numId="12">
    <w:abstractNumId w:val="14"/>
  </w:num>
  <w:num w:numId="13">
    <w:abstractNumId w:val="16"/>
  </w:num>
  <w:num w:numId="14">
    <w:abstractNumId w:val="4"/>
  </w:num>
  <w:num w:numId="15">
    <w:abstractNumId w:val="11"/>
  </w:num>
  <w:num w:numId="16">
    <w:abstractNumId w:val="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21"/>
    <w:rsid w:val="00013EBC"/>
    <w:rsid w:val="00030B34"/>
    <w:rsid w:val="000345D8"/>
    <w:rsid w:val="00060D82"/>
    <w:rsid w:val="00064AFC"/>
    <w:rsid w:val="000671D4"/>
    <w:rsid w:val="0008441C"/>
    <w:rsid w:val="000A1BD8"/>
    <w:rsid w:val="000B2CE5"/>
    <w:rsid w:val="000E44BC"/>
    <w:rsid w:val="00183275"/>
    <w:rsid w:val="00365D5A"/>
    <w:rsid w:val="00396DF2"/>
    <w:rsid w:val="004B23BC"/>
    <w:rsid w:val="004D7B13"/>
    <w:rsid w:val="005218F6"/>
    <w:rsid w:val="00561098"/>
    <w:rsid w:val="00565010"/>
    <w:rsid w:val="00615EFB"/>
    <w:rsid w:val="006247E9"/>
    <w:rsid w:val="00656CCB"/>
    <w:rsid w:val="0072590A"/>
    <w:rsid w:val="00762FB2"/>
    <w:rsid w:val="007C21BB"/>
    <w:rsid w:val="00834F88"/>
    <w:rsid w:val="00875116"/>
    <w:rsid w:val="008C2D60"/>
    <w:rsid w:val="00905C2A"/>
    <w:rsid w:val="00906E7E"/>
    <w:rsid w:val="00926CF1"/>
    <w:rsid w:val="00940744"/>
    <w:rsid w:val="00992F3E"/>
    <w:rsid w:val="009A1C71"/>
    <w:rsid w:val="009C555C"/>
    <w:rsid w:val="009D054E"/>
    <w:rsid w:val="009D5321"/>
    <w:rsid w:val="00A21706"/>
    <w:rsid w:val="00A276B3"/>
    <w:rsid w:val="00A56B13"/>
    <w:rsid w:val="00A63BF9"/>
    <w:rsid w:val="00A81B8D"/>
    <w:rsid w:val="00AA0108"/>
    <w:rsid w:val="00AA2B9D"/>
    <w:rsid w:val="00AD42BC"/>
    <w:rsid w:val="00B11F47"/>
    <w:rsid w:val="00B41DF4"/>
    <w:rsid w:val="00B6712E"/>
    <w:rsid w:val="00B80AB6"/>
    <w:rsid w:val="00B861F6"/>
    <w:rsid w:val="00B8743E"/>
    <w:rsid w:val="00B948C4"/>
    <w:rsid w:val="00C07E09"/>
    <w:rsid w:val="00C1164A"/>
    <w:rsid w:val="00C13FA6"/>
    <w:rsid w:val="00CC4477"/>
    <w:rsid w:val="00DA5271"/>
    <w:rsid w:val="00EC0B6E"/>
    <w:rsid w:val="00EF605F"/>
    <w:rsid w:val="00F15AB8"/>
    <w:rsid w:val="00FD3E92"/>
    <w:rsid w:val="00FD7722"/>
    <w:rsid w:val="00FE2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8DB8"/>
  <w15:chartTrackingRefBased/>
  <w15:docId w15:val="{0C95A275-5DF6-4964-80B6-27B31B41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321"/>
    <w:pPr>
      <w:ind w:left="720"/>
      <w:contextualSpacing/>
    </w:pPr>
  </w:style>
  <w:style w:type="paragraph" w:styleId="Header">
    <w:name w:val="header"/>
    <w:basedOn w:val="Normal"/>
    <w:link w:val="HeaderChar"/>
    <w:uiPriority w:val="99"/>
    <w:unhideWhenUsed/>
    <w:rsid w:val="00B94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8C4"/>
  </w:style>
  <w:style w:type="paragraph" w:styleId="Footer">
    <w:name w:val="footer"/>
    <w:basedOn w:val="Normal"/>
    <w:link w:val="FooterChar"/>
    <w:uiPriority w:val="99"/>
    <w:unhideWhenUsed/>
    <w:rsid w:val="00B94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8C4"/>
  </w:style>
  <w:style w:type="paragraph" w:styleId="Caption">
    <w:name w:val="caption"/>
    <w:basedOn w:val="Normal"/>
    <w:next w:val="Normal"/>
    <w:uiPriority w:val="35"/>
    <w:unhideWhenUsed/>
    <w:qFormat/>
    <w:rsid w:val="00B41DF4"/>
    <w:pPr>
      <w:spacing w:after="200" w:line="240" w:lineRule="auto"/>
    </w:pPr>
    <w:rPr>
      <w:i/>
      <w:iCs/>
      <w:color w:val="44546A" w:themeColor="text2"/>
      <w:sz w:val="18"/>
      <w:szCs w:val="18"/>
    </w:rPr>
  </w:style>
  <w:style w:type="character" w:styleId="Hyperlink">
    <w:name w:val="Hyperlink"/>
    <w:basedOn w:val="DefaultParagraphFont"/>
    <w:uiPriority w:val="99"/>
    <w:unhideWhenUsed/>
    <w:rsid w:val="00C1164A"/>
    <w:rPr>
      <w:color w:val="0000FF"/>
      <w:u w:val="single"/>
    </w:rPr>
  </w:style>
  <w:style w:type="character" w:styleId="UnresolvedMention">
    <w:name w:val="Unresolved Mention"/>
    <w:basedOn w:val="DefaultParagraphFont"/>
    <w:uiPriority w:val="99"/>
    <w:semiHidden/>
    <w:unhideWhenUsed/>
    <w:rsid w:val="00C1164A"/>
    <w:rPr>
      <w:color w:val="605E5C"/>
      <w:shd w:val="clear" w:color="auto" w:fill="E1DFDD"/>
    </w:rPr>
  </w:style>
  <w:style w:type="paragraph" w:styleId="NoSpacing">
    <w:name w:val="No Spacing"/>
    <w:uiPriority w:val="1"/>
    <w:qFormat/>
    <w:rsid w:val="00AA2B9D"/>
    <w:pPr>
      <w:spacing w:after="0" w:line="240" w:lineRule="auto"/>
    </w:pPr>
  </w:style>
  <w:style w:type="table" w:styleId="TableGrid">
    <w:name w:val="Table Grid"/>
    <w:basedOn w:val="TableNormal"/>
    <w:uiPriority w:val="39"/>
    <w:rsid w:val="00B11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0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05C2A"/>
    <w:rPr>
      <w:rFonts w:ascii="Courier New" w:eastAsia="Times New Roman" w:hAnsi="Courier New" w:cs="Courier New"/>
      <w:sz w:val="20"/>
      <w:szCs w:val="20"/>
      <w:lang w:eastAsia="en-US"/>
    </w:rPr>
  </w:style>
  <w:style w:type="character" w:customStyle="1" w:styleId="Heading1Char">
    <w:name w:val="Heading 1 Char"/>
    <w:basedOn w:val="DefaultParagraphFont"/>
    <w:link w:val="Heading1"/>
    <w:uiPriority w:val="9"/>
    <w:rsid w:val="00013E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3EBC"/>
    <w:pPr>
      <w:outlineLvl w:val="9"/>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660225">
      <w:bodyDiv w:val="1"/>
      <w:marLeft w:val="0"/>
      <w:marRight w:val="0"/>
      <w:marTop w:val="0"/>
      <w:marBottom w:val="0"/>
      <w:divBdr>
        <w:top w:val="none" w:sz="0" w:space="0" w:color="auto"/>
        <w:left w:val="none" w:sz="0" w:space="0" w:color="auto"/>
        <w:bottom w:val="none" w:sz="0" w:space="0" w:color="auto"/>
        <w:right w:val="none" w:sz="0" w:space="0" w:color="auto"/>
      </w:divBdr>
      <w:divsChild>
        <w:div w:id="329915722">
          <w:marLeft w:val="0"/>
          <w:marRight w:val="0"/>
          <w:marTop w:val="0"/>
          <w:marBottom w:val="0"/>
          <w:divBdr>
            <w:top w:val="none" w:sz="0" w:space="0" w:color="auto"/>
            <w:left w:val="none" w:sz="0" w:space="0" w:color="auto"/>
            <w:bottom w:val="none" w:sz="0" w:space="0" w:color="auto"/>
            <w:right w:val="none" w:sz="0" w:space="0" w:color="auto"/>
          </w:divBdr>
          <w:divsChild>
            <w:div w:id="23601105">
              <w:marLeft w:val="0"/>
              <w:marRight w:val="0"/>
              <w:marTop w:val="0"/>
              <w:marBottom w:val="0"/>
              <w:divBdr>
                <w:top w:val="none" w:sz="0" w:space="0" w:color="auto"/>
                <w:left w:val="none" w:sz="0" w:space="0" w:color="auto"/>
                <w:bottom w:val="none" w:sz="0" w:space="0" w:color="auto"/>
                <w:right w:val="none" w:sz="0" w:space="0" w:color="auto"/>
              </w:divBdr>
            </w:div>
            <w:div w:id="583808534">
              <w:marLeft w:val="0"/>
              <w:marRight w:val="0"/>
              <w:marTop w:val="0"/>
              <w:marBottom w:val="0"/>
              <w:divBdr>
                <w:top w:val="none" w:sz="0" w:space="0" w:color="auto"/>
                <w:left w:val="none" w:sz="0" w:space="0" w:color="auto"/>
                <w:bottom w:val="none" w:sz="0" w:space="0" w:color="auto"/>
                <w:right w:val="none" w:sz="0" w:space="0" w:color="auto"/>
              </w:divBdr>
            </w:div>
            <w:div w:id="200287177">
              <w:marLeft w:val="0"/>
              <w:marRight w:val="0"/>
              <w:marTop w:val="0"/>
              <w:marBottom w:val="0"/>
              <w:divBdr>
                <w:top w:val="none" w:sz="0" w:space="0" w:color="auto"/>
                <w:left w:val="none" w:sz="0" w:space="0" w:color="auto"/>
                <w:bottom w:val="none" w:sz="0" w:space="0" w:color="auto"/>
                <w:right w:val="none" w:sz="0" w:space="0" w:color="auto"/>
              </w:divBdr>
            </w:div>
            <w:div w:id="14684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tutorialspoint.com/nodejs/index.ht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tutorialspoint.com/mongodb/ind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redux.js.org/basics/basic-tutoria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reactjs.org/tutorial/tutorial.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71E5C-538A-4DF2-B496-D919BF849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14</Pages>
  <Words>3371</Words>
  <Characters>19216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Thai 20153356</dc:creator>
  <cp:keywords/>
  <dc:description/>
  <cp:lastModifiedBy>Nguyen Viet Thai 20153356</cp:lastModifiedBy>
  <cp:revision>7</cp:revision>
  <dcterms:created xsi:type="dcterms:W3CDTF">2020-01-16T07:20:00Z</dcterms:created>
  <dcterms:modified xsi:type="dcterms:W3CDTF">2020-01-18T05:09:00Z</dcterms:modified>
</cp:coreProperties>
</file>